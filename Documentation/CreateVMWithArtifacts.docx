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5C64BC" w14:textId="3E8E75DE" w:rsidR="009F2142" w:rsidDel="002C76BD" w:rsidRDefault="00DA21E0" w:rsidP="00BB216B">
      <w:pPr>
        <w:pStyle w:val="Title"/>
        <w:rPr>
          <w:del w:id="0" w:author="Raman Kumar" w:date="2015-09-28T20:05:00Z"/>
        </w:rPr>
        <w:pPrChange w:id="1" w:author="Patrick Sheahan" w:date="2015-09-29T13:27:00Z">
          <w:pPr>
            <w:pStyle w:val="HTMLPreformatted"/>
            <w:spacing w:before="0" w:after="0"/>
          </w:pPr>
        </w:pPrChange>
      </w:pPr>
      <w:del w:id="2" w:author="Raman Kumar" w:date="2015-09-28T20:05:00Z">
        <w:r w:rsidDel="002C76BD">
          <w:rPr>
            <w:bdr w:val="none" w:sz="0" w:space="0" w:color="auto" w:frame="1"/>
          </w:rPr>
          <w:delText xml:space="preserve">&lt;properties pageTitle="Add a VM with artifacts to a DevTest Lab | Microsoft Azure" description="Create a new virtual machine with Artifacts in DevTest Lab." services="visual-studio-online" documentationCenter="na" authors="patshea123" manager="douge" editor="tglee"/&gt; </w:delText>
        </w:r>
      </w:del>
    </w:p>
    <w:p w14:paraId="6B5C64BD" w14:textId="651CD7C8" w:rsidR="009F2142" w:rsidDel="002C76BD" w:rsidRDefault="00DA21E0" w:rsidP="00BB216B">
      <w:pPr>
        <w:pStyle w:val="Title"/>
        <w:rPr>
          <w:del w:id="3" w:author="Raman Kumar" w:date="2015-09-28T20:05:00Z"/>
          <w:rFonts w:ascii="Helvetica" w:hAnsi="Helvetica" w:cs="Helvetica"/>
          <w:sz w:val="21"/>
          <w:szCs w:val="21"/>
        </w:rPr>
        <w:pPrChange w:id="4" w:author="Patrick Sheahan" w:date="2015-09-29T13:27:00Z">
          <w:pPr>
            <w:pStyle w:val="NormalWeb"/>
          </w:pPr>
        </w:pPrChange>
      </w:pPr>
      <w:del w:id="5" w:author="Raman Kumar" w:date="2015-09-28T20:05:00Z">
        <w:r w:rsidDel="002C76BD">
          <w:rPr>
            <w:rFonts w:ascii="Helvetica" w:hAnsi="Helvetica" w:cs="Helvetica"/>
            <w:sz w:val="21"/>
            <w:szCs w:val="21"/>
          </w:rPr>
          <w:delText>&lt;tags ms.service="devtest-lab" ms.workload="web" ms.tgt_pltfrm="na" ms.devlang="na" ms.topic="article" ms.date="09/04/2015" ms.author="patshea"/&gt;</w:delText>
        </w:r>
      </w:del>
    </w:p>
    <w:p w14:paraId="6B5C64BE" w14:textId="77777777" w:rsidR="009F2142" w:rsidRDefault="00DA21E0" w:rsidP="00BB216B">
      <w:pPr>
        <w:pStyle w:val="Title"/>
        <w:rPr>
          <w:rFonts w:ascii="Helvetica" w:eastAsia="Times New Roman" w:hAnsi="Helvetica" w:cs="Helvetica"/>
        </w:rPr>
        <w:pPrChange w:id="6" w:author="Patrick Sheahan" w:date="2015-09-29T13:27:00Z">
          <w:pPr>
            <w:pStyle w:val="Heading1"/>
          </w:pPr>
        </w:pPrChange>
      </w:pPr>
      <w:r>
        <w:rPr>
          <w:rFonts w:ascii="Helvetica" w:eastAsia="Times New Roman" w:hAnsi="Helvetica" w:cs="Helvetica"/>
        </w:rPr>
        <w:t>Add a VM with artifacts to an Azure DevTest Lab</w:t>
      </w:r>
    </w:p>
    <w:p w14:paraId="6B5C64BF" w14:textId="77777777" w:rsidR="009F2142" w:rsidRDefault="00DA21E0">
      <w:pPr>
        <w:pStyle w:val="Heading2"/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Overview</w:t>
      </w:r>
    </w:p>
    <w:p w14:paraId="6B5C64C0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create a virtual machine in a DevTest Lab starting with an Azure base image or with an image that you have uploaded to your lab.</w:t>
      </w:r>
    </w:p>
    <w:p w14:paraId="6B5C64C1" w14:textId="7DD12310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DevTest Lab </w:t>
      </w:r>
      <w:r>
        <w:rPr>
          <w:rStyle w:val="Emphasis"/>
          <w:rFonts w:ascii="Helvetica" w:hAnsi="Helvetica" w:cs="Helvetica"/>
          <w:color w:val="333333"/>
        </w:rPr>
        <w:t>artifacts</w:t>
      </w:r>
      <w:r>
        <w:rPr>
          <w:rFonts w:ascii="Helvetica" w:hAnsi="Helvetica" w:cs="Helvetica"/>
          <w:color w:val="333333"/>
        </w:rPr>
        <w:t xml:space="preserve"> let you specify actions that are performed when the VM is created. Artifacts actions can run </w:t>
      </w:r>
      <w:del w:id="7" w:author="Raman Kumar" w:date="2015-09-28T20:06:00Z">
        <w:r w:rsidDel="002C76BD">
          <w:rPr>
            <w:rFonts w:ascii="Helvetica" w:hAnsi="Helvetica" w:cs="Helvetica"/>
            <w:color w:val="333333"/>
          </w:rPr>
          <w:delText>Powershell</w:delText>
        </w:r>
      </w:del>
      <w:ins w:id="8" w:author="Raman Kumar" w:date="2015-09-28T20:06:00Z">
        <w:r w:rsidR="002C76BD">
          <w:rPr>
            <w:rFonts w:ascii="Helvetica" w:hAnsi="Helvetica" w:cs="Helvetica"/>
            <w:color w:val="333333"/>
          </w:rPr>
          <w:t>PowerShell</w:t>
        </w:r>
      </w:ins>
      <w:r>
        <w:rPr>
          <w:rFonts w:ascii="Helvetica" w:hAnsi="Helvetica" w:cs="Helvetica"/>
          <w:color w:val="333333"/>
        </w:rPr>
        <w:t xml:space="preserve"> and Bash commands, install software, and a many other procedures. Artifact </w:t>
      </w:r>
      <w:r>
        <w:rPr>
          <w:rStyle w:val="Emphasis"/>
          <w:rFonts w:ascii="Helvetica" w:hAnsi="Helvetica" w:cs="Helvetica"/>
          <w:color w:val="333333"/>
        </w:rPr>
        <w:t>parameters</w:t>
      </w:r>
      <w:r>
        <w:rPr>
          <w:rFonts w:ascii="Helvetica" w:hAnsi="Helvetica" w:cs="Helvetica"/>
          <w:color w:val="333333"/>
        </w:rPr>
        <w:t xml:space="preserve"> let you customize the artifact for your scenario.</w:t>
      </w:r>
    </w:p>
    <w:p w14:paraId="6B5C64C2" w14:textId="631E736D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Your lab includes artifacts from the official DevTest Lab </w:t>
      </w:r>
      <w:del w:id="9" w:author="Raman Kumar" w:date="2015-09-28T20:06:00Z">
        <w:r w:rsidDel="002C76BD">
          <w:rPr>
            <w:rFonts w:ascii="Helvetica" w:hAnsi="Helvetica" w:cs="Helvetica"/>
            <w:color w:val="333333"/>
          </w:rPr>
          <w:delText>artificact</w:delText>
        </w:r>
      </w:del>
      <w:ins w:id="10" w:author="Raman Kumar" w:date="2015-09-28T20:06:00Z">
        <w:r w:rsidR="002C76BD">
          <w:rPr>
            <w:rFonts w:ascii="Helvetica" w:hAnsi="Helvetica" w:cs="Helvetica"/>
            <w:color w:val="333333"/>
          </w:rPr>
          <w:t>artifact</w:t>
        </w:r>
      </w:ins>
      <w:r>
        <w:rPr>
          <w:rFonts w:ascii="Helvetica" w:hAnsi="Helvetica" w:cs="Helvetica"/>
          <w:color w:val="333333"/>
        </w:rPr>
        <w:t xml:space="preserve"> repository. The lab can also include artifacts that are created and added to your own artifact repository. </w:t>
      </w:r>
    </w:p>
    <w:p w14:paraId="6B5C64C3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This article shows you how create a VM in your lab using artifacts.</w:t>
      </w:r>
    </w:p>
    <w:p w14:paraId="6B5C64C4" w14:textId="77777777" w:rsidR="009F2142" w:rsidRPr="00BB216B" w:rsidRDefault="00DA21E0" w:rsidP="00BB216B">
      <w:pPr>
        <w:pStyle w:val="Heading1"/>
        <w:rPr>
          <w:b/>
          <w:sz w:val="40"/>
          <w:szCs w:val="40"/>
          <w:rPrChange w:id="11" w:author="Patrick Sheahan" w:date="2015-09-29T13:32:00Z">
            <w:rPr>
              <w:rFonts w:eastAsia="Times New Roman"/>
            </w:rPr>
          </w:rPrChange>
        </w:rPr>
        <w:pPrChange w:id="12" w:author="Patrick Sheahan" w:date="2015-09-29T13:31:00Z">
          <w:pPr>
            <w:pStyle w:val="Heading2"/>
          </w:pPr>
        </w:pPrChange>
      </w:pPr>
      <w:r w:rsidRPr="00BB216B">
        <w:rPr>
          <w:b/>
          <w:sz w:val="40"/>
          <w:szCs w:val="40"/>
          <w:rPrChange w:id="13" w:author="Patrick Sheahan" w:date="2015-09-29T13:32:00Z">
            <w:rPr>
              <w:rFonts w:eastAsia="Times New Roman"/>
            </w:rPr>
          </w:rPrChange>
        </w:rPr>
        <w:t>Adding a VM with artifacts</w:t>
      </w:r>
    </w:p>
    <w:p w14:paraId="6B5C64C5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On the home blade of the lab, choose </w:t>
      </w:r>
      <w:r>
        <w:rPr>
          <w:rStyle w:val="Strong"/>
          <w:rFonts w:ascii="Helvetica" w:hAnsi="Helvetica" w:cs="Helvetica"/>
          <w:color w:val="333333"/>
        </w:rPr>
        <w:t>Add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E4" wp14:editId="6B5C64E5">
            <wp:extent cx="7248525" cy="2152650"/>
            <wp:effectExtent l="0" t="0" r="9525" b="0"/>
            <wp:docPr id="1" name="Picture 1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C6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On the </w:t>
      </w:r>
      <w:r>
        <w:rPr>
          <w:rStyle w:val="Strong"/>
          <w:rFonts w:ascii="Helvetica" w:hAnsi="Helvetica" w:cs="Helvetica"/>
          <w:color w:val="333333"/>
        </w:rPr>
        <w:t>Lab VM</w:t>
      </w:r>
      <w:r>
        <w:rPr>
          <w:rFonts w:ascii="Helvetica" w:hAnsi="Helvetica" w:cs="Helvetica"/>
          <w:color w:val="333333"/>
        </w:rPr>
        <w:t xml:space="preserve"> blade, enter a name for the new virtual machine in the </w:t>
      </w:r>
      <w:r>
        <w:rPr>
          <w:rStyle w:val="Strong"/>
          <w:rFonts w:ascii="Helvetica" w:hAnsi="Helvetica" w:cs="Helvetica"/>
          <w:color w:val="333333"/>
        </w:rPr>
        <w:t>Lab VM Name</w:t>
      </w:r>
      <w:r>
        <w:rPr>
          <w:rFonts w:ascii="Helvetica" w:hAnsi="Helvetica" w:cs="Helvetica"/>
          <w:color w:val="333333"/>
        </w:rPr>
        <w:t xml:space="preserve"> text box.</w:t>
      </w:r>
    </w:p>
    <w:p w14:paraId="6B5C64C7" w14:textId="77777777" w:rsidR="009F2142" w:rsidRDefault="00DA21E0">
      <w:pPr>
        <w:pStyle w:val="NormalWeb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Choose </w:t>
      </w:r>
      <w:r>
        <w:rPr>
          <w:rStyle w:val="Strong"/>
          <w:rFonts w:ascii="Helvetica" w:hAnsi="Helvetica" w:cs="Helvetica"/>
          <w:color w:val="333333"/>
        </w:rPr>
        <w:t>Base / Configure required settings</w:t>
      </w:r>
      <w:r>
        <w:rPr>
          <w:rFonts w:ascii="Helvetica" w:hAnsi="Helvetica" w:cs="Helvetica"/>
          <w:color w:val="333333"/>
        </w:rPr>
        <w:t xml:space="preserve"> and select a base image for the VM.</w:t>
      </w:r>
    </w:p>
    <w:p w14:paraId="6B5C64C8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E6" wp14:editId="6B5C64E7">
            <wp:extent cx="3895725" cy="5495925"/>
            <wp:effectExtent l="0" t="0" r="9525" b="9525"/>
            <wp:docPr id="2" name="Picture 2" descr="Enter the VM name and choose a ba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the VM name and choose a bas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  <w:t xml:space="preserve">The </w:t>
      </w:r>
      <w:r>
        <w:rPr>
          <w:rStyle w:val="Strong"/>
          <w:rFonts w:ascii="Helvetica" w:hAnsi="Helvetica" w:cs="Helvetica"/>
          <w:color w:val="333333"/>
        </w:rPr>
        <w:t>Lab VM</w:t>
      </w:r>
      <w:r>
        <w:rPr>
          <w:rFonts w:ascii="Helvetica" w:hAnsi="Helvetica" w:cs="Helvetica"/>
          <w:color w:val="333333"/>
        </w:rPr>
        <w:t xml:space="preserve"> blade expands to include the </w:t>
      </w:r>
      <w:r>
        <w:rPr>
          <w:rStyle w:val="Strong"/>
          <w:rFonts w:ascii="Helvetica" w:hAnsi="Helvetica" w:cs="Helvetica"/>
          <w:color w:val="333333"/>
        </w:rPr>
        <w:t>User Name</w:t>
      </w:r>
      <w:r>
        <w:rPr>
          <w:rFonts w:ascii="Helvetica" w:hAnsi="Helvetica" w:cs="Helvetica"/>
          <w:color w:val="333333"/>
        </w:rPr>
        <w:t xml:space="preserve"> and </w:t>
      </w:r>
      <w:r>
        <w:rPr>
          <w:rStyle w:val="Strong"/>
          <w:rFonts w:ascii="Helvetica" w:hAnsi="Helvetica" w:cs="Helvetica"/>
          <w:color w:val="333333"/>
        </w:rPr>
        <w:t>Password</w:t>
      </w:r>
      <w:r>
        <w:rPr>
          <w:rFonts w:ascii="Helvetica" w:hAnsi="Helvetica" w:cs="Helvetica"/>
          <w:color w:val="333333"/>
        </w:rPr>
        <w:t xml:space="preserve"> items.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E8" wp14:editId="6B5C64E9">
            <wp:extent cx="3886200" cy="5638800"/>
            <wp:effectExtent l="0" t="0" r="0" b="0"/>
            <wp:docPr id="3" name="Picture 3" descr="Expanded Lab VM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anded Lab VM bla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C9" w14:textId="0ED5B352" w:rsidR="009F2142" w:rsidDel="00BB216B" w:rsidRDefault="00DA21E0" w:rsidP="006D3494">
      <w:pPr>
        <w:pStyle w:val="NormalWeb"/>
        <w:numPr>
          <w:ilvl w:val="0"/>
          <w:numId w:val="1"/>
        </w:numPr>
        <w:spacing w:before="100" w:beforeAutospacing="1" w:after="100" w:afterAutospacing="1"/>
        <w:ind w:left="0"/>
        <w:rPr>
          <w:del w:id="14" w:author="Patrick Sheahan" w:date="2015-09-29T13:28:00Z"/>
          <w:rFonts w:ascii="Helvetica" w:hAnsi="Helvetica" w:cs="Helvetica"/>
          <w:color w:val="333333"/>
        </w:rPr>
        <w:pPrChange w:id="15" w:author="Patrick Sheahan" w:date="2015-09-29T13:28:00Z">
          <w:pPr>
            <w:pStyle w:val="NormalWeb"/>
            <w:numPr>
              <w:numId w:val="1"/>
            </w:numPr>
            <w:tabs>
              <w:tab w:val="num" w:pos="720"/>
            </w:tabs>
            <w:ind w:hanging="360"/>
          </w:pPr>
        </w:pPrChange>
      </w:pPr>
      <w:r w:rsidRPr="00BB216B">
        <w:rPr>
          <w:rFonts w:ascii="Helvetica" w:hAnsi="Helvetica" w:cs="Helvetica"/>
          <w:color w:val="333333"/>
          <w:rPrChange w:id="16" w:author="Patrick Sheahan" w:date="2015-09-29T13:28:00Z">
            <w:rPr>
              <w:rFonts w:ascii="Helvetica" w:hAnsi="Helvetica" w:cs="Helvetica"/>
              <w:color w:val="333333"/>
            </w:rPr>
          </w:rPrChange>
        </w:rPr>
        <w:t xml:space="preserve">Enter a </w:t>
      </w:r>
      <w:r w:rsidRPr="00BB216B">
        <w:rPr>
          <w:rStyle w:val="Strong"/>
          <w:rFonts w:ascii="Helvetica" w:hAnsi="Helvetica" w:cs="Helvetica"/>
          <w:color w:val="333333"/>
          <w:rPrChange w:id="17" w:author="Patrick Sheahan" w:date="2015-09-29T13:28:00Z">
            <w:rPr>
              <w:rStyle w:val="Strong"/>
              <w:rFonts w:ascii="Helvetica" w:hAnsi="Helvetica" w:cs="Helvetica"/>
              <w:color w:val="333333"/>
            </w:rPr>
          </w:rPrChange>
        </w:rPr>
        <w:t>User Name</w:t>
      </w:r>
      <w:r w:rsidRPr="00BB216B">
        <w:rPr>
          <w:rFonts w:ascii="Helvetica" w:hAnsi="Helvetica" w:cs="Helvetica"/>
          <w:color w:val="333333"/>
          <w:rPrChange w:id="18" w:author="Patrick Sheahan" w:date="2015-09-29T13:28:00Z">
            <w:rPr>
              <w:rFonts w:ascii="Helvetica" w:hAnsi="Helvetica" w:cs="Helvetica"/>
              <w:color w:val="333333"/>
            </w:rPr>
          </w:rPrChange>
        </w:rPr>
        <w:t xml:space="preserve"> that will be granted administrator privileges on the virtual machine.</w:t>
      </w:r>
    </w:p>
    <w:p w14:paraId="0A6BF485" w14:textId="77777777" w:rsidR="00BB216B" w:rsidRDefault="00BB216B" w:rsidP="006D3494">
      <w:pPr>
        <w:pStyle w:val="NormalWeb"/>
        <w:numPr>
          <w:ilvl w:val="0"/>
          <w:numId w:val="1"/>
        </w:numPr>
        <w:spacing w:before="100" w:beforeAutospacing="1" w:after="100" w:afterAutospacing="1"/>
        <w:ind w:left="0"/>
        <w:rPr>
          <w:ins w:id="19" w:author="Patrick Sheahan" w:date="2015-09-29T13:28:00Z"/>
          <w:rFonts w:ascii="Helvetica" w:eastAsia="Times New Roman" w:hAnsi="Helvetica" w:cs="Helvetica"/>
          <w:color w:val="333333"/>
        </w:rPr>
        <w:pPrChange w:id="20" w:author="Patrick Sheahan" w:date="2015-09-29T13:28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hanging="360"/>
          </w:pPr>
        </w:pPrChange>
      </w:pPr>
    </w:p>
    <w:p w14:paraId="6B5C64CA" w14:textId="77777777" w:rsidR="009F2142" w:rsidRPr="00BB216B" w:rsidRDefault="00DA21E0" w:rsidP="006D3494">
      <w:pPr>
        <w:pStyle w:val="NormalWeb"/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  <w:rPrChange w:id="21" w:author="Patrick Sheahan" w:date="2015-09-29T13:28:00Z">
            <w:rPr>
              <w:rFonts w:ascii="Helvetica" w:eastAsia="Times New Roman" w:hAnsi="Helvetica" w:cs="Helvetica"/>
              <w:color w:val="333333"/>
            </w:rPr>
          </w:rPrChange>
        </w:rPr>
        <w:pPrChange w:id="22" w:author="Patrick Sheahan" w:date="2015-09-29T13:28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/>
            <w:ind w:hanging="360"/>
          </w:pPr>
        </w:pPrChange>
      </w:pPr>
      <w:r w:rsidRPr="00BB216B">
        <w:rPr>
          <w:rFonts w:ascii="Helvetica" w:eastAsia="Times New Roman" w:hAnsi="Helvetica" w:cs="Helvetica"/>
          <w:color w:val="333333"/>
          <w:rPrChange w:id="23" w:author="Patrick Sheahan" w:date="2015-09-29T13:28:00Z">
            <w:rPr>
              <w:rFonts w:ascii="Helvetica" w:eastAsia="Times New Roman" w:hAnsi="Helvetica" w:cs="Helvetica"/>
              <w:color w:val="333333"/>
            </w:rPr>
          </w:rPrChange>
        </w:rPr>
        <w:t xml:space="preserve">Enter a </w:t>
      </w:r>
      <w:r w:rsidRPr="00BB216B">
        <w:rPr>
          <w:rStyle w:val="Strong"/>
          <w:rFonts w:ascii="Helvetica" w:eastAsia="Times New Roman" w:hAnsi="Helvetica" w:cs="Helvetica"/>
          <w:color w:val="333333"/>
          <w:rPrChange w:id="24" w:author="Patrick Sheahan" w:date="2015-09-29T13:28:00Z">
            <w:rPr>
              <w:rStyle w:val="Strong"/>
              <w:rFonts w:ascii="Helvetica" w:eastAsia="Times New Roman" w:hAnsi="Helvetica" w:cs="Helvetica"/>
              <w:color w:val="333333"/>
            </w:rPr>
          </w:rPrChange>
        </w:rPr>
        <w:t>Password</w:t>
      </w:r>
      <w:r w:rsidRPr="00BB216B">
        <w:rPr>
          <w:rFonts w:ascii="Helvetica" w:eastAsia="Times New Roman" w:hAnsi="Helvetica" w:cs="Helvetica"/>
          <w:color w:val="333333"/>
          <w:rPrChange w:id="25" w:author="Patrick Sheahan" w:date="2015-09-29T13:28:00Z">
            <w:rPr>
              <w:rFonts w:ascii="Helvetica" w:eastAsia="Times New Roman" w:hAnsi="Helvetica" w:cs="Helvetica"/>
              <w:color w:val="333333"/>
            </w:rPr>
          </w:rPrChange>
        </w:rPr>
        <w:t xml:space="preserve"> for the </w:t>
      </w:r>
      <w:r w:rsidRPr="00BB216B">
        <w:rPr>
          <w:rStyle w:val="Strong"/>
          <w:rFonts w:ascii="Helvetica" w:eastAsia="Times New Roman" w:hAnsi="Helvetica" w:cs="Helvetica"/>
          <w:color w:val="333333"/>
          <w:rPrChange w:id="26" w:author="Patrick Sheahan" w:date="2015-09-29T13:28:00Z">
            <w:rPr>
              <w:rStyle w:val="Strong"/>
              <w:rFonts w:ascii="Helvetica" w:eastAsia="Times New Roman" w:hAnsi="Helvetica" w:cs="Helvetica"/>
              <w:color w:val="333333"/>
            </w:rPr>
          </w:rPrChange>
        </w:rPr>
        <w:t>User Name</w:t>
      </w:r>
      <w:r w:rsidRPr="00BB216B">
        <w:rPr>
          <w:rFonts w:ascii="Helvetica" w:eastAsia="Times New Roman" w:hAnsi="Helvetica" w:cs="Helvetica"/>
          <w:color w:val="333333"/>
          <w:rPrChange w:id="27" w:author="Patrick Sheahan" w:date="2015-09-29T13:28:00Z">
            <w:rPr>
              <w:rFonts w:ascii="Helvetica" w:eastAsia="Times New Roman" w:hAnsi="Helvetica" w:cs="Helvetica"/>
              <w:color w:val="333333"/>
            </w:rPr>
          </w:rPrChange>
        </w:rPr>
        <w:t xml:space="preserve"> principal.</w:t>
      </w:r>
    </w:p>
    <w:p w14:paraId="6B5C64CB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</w:rPr>
        <w:t>VM Size</w:t>
      </w:r>
      <w:r>
        <w:rPr>
          <w:rFonts w:ascii="Helvetica" w:eastAsia="Times New Roman" w:hAnsi="Helvetica" w:cs="Helvetica"/>
          <w:color w:val="333333"/>
        </w:rPr>
        <w:t xml:space="preserve"> and select one of the pre-defined items that specify the processor cores, the size of RAM, and the size of the hard drive of the virtual machine to create.</w:t>
      </w:r>
    </w:p>
    <w:p w14:paraId="6B5C64CC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</w:rPr>
        <w:t>Artifacts</w:t>
      </w:r>
      <w:r>
        <w:rPr>
          <w:rFonts w:ascii="Helvetica" w:eastAsia="Times New Roman" w:hAnsi="Helvetica" w:cs="Helvetica"/>
          <w:color w:val="333333"/>
        </w:rPr>
        <w:t xml:space="preserve"> and select and configure the artifacts that you want to add to the base image.</w:t>
      </w:r>
      <w:r>
        <w:rPr>
          <w:rFonts w:ascii="Helvetica" w:eastAsia="Times New Roman" w:hAnsi="Helvetica" w:cs="Helvetica"/>
          <w:color w:val="333333"/>
        </w:rPr>
        <w:br/>
        <w:t xml:space="preserve">See </w:t>
      </w:r>
      <w:hyperlink r:id="rId11" w:anchor="configuring-an-artifact" w:history="1">
        <w:r>
          <w:rPr>
            <w:rStyle w:val="Hyperlink"/>
            <w:rFonts w:ascii="Helvetica" w:eastAsia="Times New Roman" w:hAnsi="Helvetica" w:cs="Helvetica"/>
          </w:rPr>
          <w:t>Selecting and configuring an artifact</w:t>
        </w:r>
      </w:hyperlink>
      <w:r>
        <w:rPr>
          <w:rFonts w:ascii="Helvetica" w:eastAsia="Times New Roman" w:hAnsi="Helvetica" w:cs="Helvetica"/>
          <w:color w:val="333333"/>
        </w:rPr>
        <w:t xml:space="preserve"> </w:t>
      </w:r>
    </w:p>
    <w:p w14:paraId="6B5C64CD" w14:textId="77777777" w:rsidR="009F2142" w:rsidRDefault="00DA21E0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Choose </w:t>
      </w:r>
      <w:r>
        <w:rPr>
          <w:rStyle w:val="Strong"/>
          <w:rFonts w:ascii="Helvetica" w:eastAsia="Times New Roman" w:hAnsi="Helvetica" w:cs="Helvetica"/>
          <w:color w:val="333333"/>
        </w:rPr>
        <w:t>Create</w:t>
      </w:r>
      <w:r>
        <w:rPr>
          <w:rFonts w:ascii="Helvetica" w:eastAsia="Times New Roman" w:hAnsi="Helvetica" w:cs="Helvetica"/>
          <w:color w:val="333333"/>
        </w:rPr>
        <w:t xml:space="preserve"> add the specified VM to the lab.</w:t>
      </w:r>
    </w:p>
    <w:p w14:paraId="6B5C64CE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lab home blade shows the status of the VM, first as </w:t>
      </w:r>
      <w:r>
        <w:rPr>
          <w:rStyle w:val="Strong"/>
          <w:rFonts w:ascii="Helvetica" w:hAnsi="Helvetica" w:cs="Helvetica"/>
          <w:color w:val="333333"/>
        </w:rPr>
        <w:t>Creating</w:t>
      </w:r>
      <w:r>
        <w:rPr>
          <w:rFonts w:ascii="Helvetica" w:hAnsi="Helvetica" w:cs="Helvetica"/>
          <w:color w:val="333333"/>
        </w:rPr>
        <w:t xml:space="preserve">, then as </w:t>
      </w:r>
      <w:r>
        <w:rPr>
          <w:rStyle w:val="Strong"/>
          <w:rFonts w:ascii="Helvetica" w:hAnsi="Helvetica" w:cs="Helvetica"/>
          <w:color w:val="333333"/>
        </w:rPr>
        <w:t>Running</w:t>
      </w:r>
      <w:r>
        <w:rPr>
          <w:rFonts w:ascii="Helvetica" w:hAnsi="Helvetica" w:cs="Helvetica"/>
          <w:color w:val="333333"/>
        </w:rPr>
        <w:t xml:space="preserve"> after the VM is started:</w:t>
      </w:r>
    </w:p>
    <w:p w14:paraId="6B5C64CF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EA" wp14:editId="6B5C64EB">
            <wp:extent cx="5867400" cy="5248275"/>
            <wp:effectExtent l="0" t="0" r="0" b="9525"/>
            <wp:docPr id="4" name="Picture 4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D0" w14:textId="77777777" w:rsidR="009F2142" w:rsidRPr="00BB216B" w:rsidRDefault="00DA21E0" w:rsidP="00BB216B">
      <w:pPr>
        <w:pStyle w:val="Heading1"/>
        <w:rPr>
          <w:b/>
          <w:sz w:val="40"/>
          <w:szCs w:val="40"/>
          <w:rPrChange w:id="28" w:author="Patrick Sheahan" w:date="2015-09-29T13:33:00Z">
            <w:rPr>
              <w:rFonts w:eastAsia="Times New Roman"/>
            </w:rPr>
          </w:rPrChange>
        </w:rPr>
        <w:pPrChange w:id="29" w:author="Patrick Sheahan" w:date="2015-09-29T13:32:00Z">
          <w:pPr>
            <w:pStyle w:val="Heading2"/>
          </w:pPr>
        </w:pPrChange>
      </w:pPr>
      <w:r w:rsidRPr="00BB216B">
        <w:rPr>
          <w:b/>
          <w:sz w:val="40"/>
          <w:szCs w:val="40"/>
          <w:rPrChange w:id="30" w:author="Patrick Sheahan" w:date="2015-09-29T13:33:00Z">
            <w:rPr>
              <w:rFonts w:eastAsia="Times New Roman"/>
            </w:rPr>
          </w:rPrChange>
        </w:rPr>
        <w:t>Selecting and configuring an artifact</w:t>
      </w:r>
    </w:p>
    <w:p w14:paraId="6B5C64D1" w14:textId="77777777" w:rsidR="00582463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After you choose </w:t>
      </w:r>
      <w:r>
        <w:rPr>
          <w:rStyle w:val="Strong"/>
          <w:rFonts w:ascii="Helvetica" w:hAnsi="Helvetica" w:cs="Helvetica"/>
          <w:color w:val="333333"/>
        </w:rPr>
        <w:t>Artifacts</w:t>
      </w:r>
      <w:r>
        <w:rPr>
          <w:rFonts w:ascii="Helvetica" w:hAnsi="Helvetica" w:cs="Helvetica"/>
          <w:color w:val="333333"/>
        </w:rPr>
        <w:t xml:space="preserve"> on the </w:t>
      </w:r>
      <w:r>
        <w:rPr>
          <w:rStyle w:val="Strong"/>
          <w:rFonts w:ascii="Helvetica" w:hAnsi="Helvetica" w:cs="Helvetica"/>
          <w:color w:val="333333"/>
        </w:rPr>
        <w:t>Lab VM</w:t>
      </w:r>
      <w:r>
        <w:rPr>
          <w:rFonts w:ascii="Helvetica" w:hAnsi="Helvetica" w:cs="Helvetica"/>
          <w:color w:val="333333"/>
        </w:rPr>
        <w:t xml:space="preserve"> blade, you can add one or more artifacts from the </w:t>
      </w:r>
      <w:r>
        <w:rPr>
          <w:rStyle w:val="Strong"/>
          <w:rFonts w:ascii="Helvetica" w:hAnsi="Helvetica" w:cs="Helvetica"/>
          <w:color w:val="333333"/>
        </w:rPr>
        <w:t>Add Artifacts</w:t>
      </w:r>
      <w:r>
        <w:rPr>
          <w:rFonts w:ascii="Helvetica" w:hAnsi="Helvetica" w:cs="Helvetica"/>
          <w:color w:val="333333"/>
        </w:rPr>
        <w:t xml:space="preserve"> blade.</w:t>
      </w:r>
    </w:p>
    <w:p w14:paraId="6B5C64D2" w14:textId="52EECEFB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</w:t>
      </w:r>
      <w:ins w:id="31" w:author="Raman Kumar" w:date="2015-09-28T20:20:00Z">
        <w:r w:rsidR="00CF19C9">
          <w:rPr>
            <w:rFonts w:ascii="Helvetica" w:hAnsi="Helvetica" w:cs="Helvetica"/>
            <w:noProof/>
            <w:color w:val="333333"/>
          </w:rPr>
          <w:drawing>
            <wp:inline distT="0" distB="0" distL="0" distR="0" wp14:anchorId="0BE65F72" wp14:editId="5EC5522F">
              <wp:extent cx="5886450" cy="4886325"/>
              <wp:effectExtent l="0" t="0" r="0" b="952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86450" cy="488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32" w:author="Raman Kumar" w:date="2015-09-28T20:20:00Z">
        <w:r w:rsidDel="00CF19C9">
          <w:rPr>
            <w:rFonts w:ascii="Helvetica" w:hAnsi="Helvetica" w:cs="Helvetica"/>
            <w:noProof/>
            <w:color w:val="333333"/>
          </w:rPr>
          <w:drawing>
            <wp:inline distT="0" distB="0" distL="0" distR="0" wp14:anchorId="6B5C64EC" wp14:editId="5E4F8C8E">
              <wp:extent cx="6781800" cy="4714875"/>
              <wp:effectExtent l="0" t="0" r="0" b="9525"/>
              <wp:docPr id="5" name="Picture 5" descr="Add Artifacts bla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Add Artifacts blade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81800" cy="471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B5C64D3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</w:t>
      </w:r>
      <w:r>
        <w:rPr>
          <w:rStyle w:val="Strong"/>
          <w:rFonts w:ascii="Helvetica" w:hAnsi="Helvetica" w:cs="Helvetica"/>
          <w:color w:val="333333"/>
        </w:rPr>
        <w:t>Add Artifacts</w:t>
      </w:r>
      <w:r>
        <w:rPr>
          <w:rFonts w:ascii="Helvetica" w:hAnsi="Helvetica" w:cs="Helvetica"/>
          <w:color w:val="333333"/>
        </w:rPr>
        <w:t xml:space="preserve"> list contains artifact files from the official DevTest Lab repository </w:t>
      </w:r>
      <w:del w:id="33" w:author="Raman Kumar" w:date="2015-09-28T20:20:00Z">
        <w:r w:rsidDel="00CF19C9">
          <w:rPr>
            <w:rFonts w:ascii="Helvetica" w:hAnsi="Helvetica" w:cs="Helvetica"/>
            <w:color w:val="333333"/>
          </w:rPr>
          <w:delText>(</w:delText>
        </w:r>
        <w:r w:rsidDel="00CF19C9">
          <w:rPr>
            <w:rStyle w:val="Strong"/>
            <w:rFonts w:ascii="Helvetica" w:hAnsi="Helvetica" w:cs="Helvetica"/>
            <w:color w:val="333333"/>
          </w:rPr>
          <w:delText>Official Repo)</w:delText>
        </w:r>
        <w:r w:rsidDel="00CF19C9">
          <w:rPr>
            <w:rFonts w:ascii="Helvetica" w:hAnsi="Helvetica" w:cs="Helvetica"/>
            <w:color w:val="333333"/>
          </w:rPr>
          <w:delText xml:space="preserve"> </w:delText>
        </w:r>
      </w:del>
      <w:r>
        <w:rPr>
          <w:rFonts w:ascii="Helvetica" w:hAnsi="Helvetica" w:cs="Helvetica"/>
          <w:color w:val="333333"/>
        </w:rPr>
        <w:t>and artifacts from the team repository.</w:t>
      </w:r>
    </w:p>
    <w:p w14:paraId="6B5C64D4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To add an artifact to the VM:</w:t>
      </w:r>
    </w:p>
    <w:p w14:paraId="6B5C64D5" w14:textId="77777777" w:rsidR="009F2142" w:rsidRDefault="00DA21E0" w:rsidP="0041323C">
      <w:pPr>
        <w:pStyle w:val="NormalWeb"/>
        <w:numPr>
          <w:ilvl w:val="0"/>
          <w:numId w:val="6"/>
        </w:numPr>
        <w:rPr>
          <w:rFonts w:ascii="Helvetica" w:hAnsi="Helvetica" w:cs="Helvetica"/>
          <w:color w:val="333333"/>
        </w:rPr>
        <w:pPrChange w:id="34" w:author="Patrick Sheahan" w:date="2015-09-29T13:35:00Z">
          <w:pPr>
            <w:pStyle w:val="NormalWeb"/>
            <w:numPr>
              <w:numId w:val="2"/>
            </w:numPr>
            <w:tabs>
              <w:tab w:val="num" w:pos="720"/>
            </w:tabs>
            <w:ind w:hanging="360"/>
          </w:pPr>
        </w:pPrChange>
      </w:pPr>
      <w:r>
        <w:rPr>
          <w:rFonts w:ascii="Helvetica" w:hAnsi="Helvetica" w:cs="Helvetica"/>
          <w:color w:val="333333"/>
        </w:rPr>
        <w:t xml:space="preserve">Choose the artifact file in the </w:t>
      </w:r>
      <w:r>
        <w:rPr>
          <w:rStyle w:val="Strong"/>
          <w:rFonts w:ascii="Helvetica" w:hAnsi="Helvetica" w:cs="Helvetica"/>
          <w:color w:val="333333"/>
        </w:rPr>
        <w:t>Add Artifacts</w:t>
      </w:r>
      <w:r>
        <w:rPr>
          <w:rFonts w:ascii="Helvetica" w:hAnsi="Helvetica" w:cs="Helvetica"/>
          <w:color w:val="333333"/>
        </w:rPr>
        <w:t xml:space="preserve"> blade. The </w:t>
      </w:r>
      <w:r>
        <w:rPr>
          <w:rStyle w:val="Strong"/>
          <w:rFonts w:ascii="Helvetica" w:hAnsi="Helvetica" w:cs="Helvetica"/>
          <w:color w:val="333333"/>
        </w:rPr>
        <w:t>Add Artifact</w:t>
      </w:r>
      <w:r>
        <w:rPr>
          <w:rFonts w:ascii="Helvetica" w:hAnsi="Helvetica" w:cs="Helvetica"/>
          <w:color w:val="333333"/>
        </w:rPr>
        <w:t xml:space="preserve"> blade lets you added parameters to the artifact: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EE" wp14:editId="6B5C64EF">
            <wp:extent cx="4676775" cy="6286500"/>
            <wp:effectExtent l="0" t="0" r="9525" b="0"/>
            <wp:docPr id="6" name="Picture 6" descr="Add Artifac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Artifact bla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  <w:t>Required parameters are marked with a red asterisk (*).</w:t>
      </w:r>
    </w:p>
    <w:p w14:paraId="6B5C64D6" w14:textId="77777777" w:rsidR="009F2142" w:rsidRDefault="00DA21E0" w:rsidP="0041323C">
      <w:pPr>
        <w:pStyle w:val="NormalWeb"/>
        <w:numPr>
          <w:ilvl w:val="0"/>
          <w:numId w:val="6"/>
        </w:numPr>
        <w:rPr>
          <w:rFonts w:ascii="Helvetica" w:hAnsi="Helvetica" w:cs="Helvetica"/>
          <w:color w:val="333333"/>
        </w:rPr>
        <w:pPrChange w:id="35" w:author="Patrick Sheahan" w:date="2015-09-29T13:35:00Z">
          <w:pPr>
            <w:pStyle w:val="NormalWeb"/>
            <w:numPr>
              <w:numId w:val="2"/>
            </w:numPr>
            <w:tabs>
              <w:tab w:val="num" w:pos="720"/>
            </w:tabs>
            <w:ind w:hanging="360"/>
          </w:pPr>
        </w:pPrChange>
      </w:pPr>
      <w:r>
        <w:rPr>
          <w:rFonts w:ascii="Helvetica" w:hAnsi="Helvetica" w:cs="Helvetica"/>
          <w:color w:val="333333"/>
        </w:rPr>
        <w:t>Enter the required parameter values and any optional parameters that you need.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F0" wp14:editId="6B5C64F1">
            <wp:extent cx="4676775" cy="6286500"/>
            <wp:effectExtent l="0" t="0" r="9525" b="0"/>
            <wp:docPr id="7" name="Picture 7" descr="Add Artifac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Artifact bla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D7" w14:textId="3F813879" w:rsidR="009F2142" w:rsidDel="0041323C" w:rsidRDefault="00DA21E0" w:rsidP="003A11AA">
      <w:pPr>
        <w:pStyle w:val="NormalWeb"/>
        <w:numPr>
          <w:ilvl w:val="0"/>
          <w:numId w:val="6"/>
        </w:numPr>
        <w:rPr>
          <w:del w:id="36" w:author="Patrick Sheahan" w:date="2015-09-29T13:36:00Z"/>
          <w:rFonts w:ascii="Helvetica" w:hAnsi="Helvetica" w:cs="Helvetica"/>
          <w:color w:val="333333"/>
        </w:rPr>
        <w:pPrChange w:id="37" w:author="Patrick Sheahan" w:date="2015-09-29T13:35:00Z">
          <w:pPr>
            <w:pStyle w:val="NormalWeb"/>
            <w:numPr>
              <w:numId w:val="2"/>
            </w:numPr>
            <w:tabs>
              <w:tab w:val="num" w:pos="720"/>
            </w:tabs>
            <w:ind w:hanging="360"/>
          </w:pPr>
        </w:pPrChange>
      </w:pPr>
      <w:r w:rsidRPr="0041323C">
        <w:rPr>
          <w:rFonts w:ascii="Helvetica" w:hAnsi="Helvetica" w:cs="Helvetica"/>
          <w:color w:val="333333"/>
          <w:rPrChange w:id="38" w:author="Patrick Sheahan" w:date="2015-09-29T13:36:00Z">
            <w:rPr>
              <w:rFonts w:ascii="Helvetica" w:hAnsi="Helvetica" w:cs="Helvetica"/>
              <w:color w:val="333333"/>
            </w:rPr>
          </w:rPrChange>
        </w:rPr>
        <w:t xml:space="preserve">Choose </w:t>
      </w:r>
      <w:r w:rsidRPr="0041323C">
        <w:rPr>
          <w:rStyle w:val="Strong"/>
          <w:rFonts w:ascii="Helvetica" w:hAnsi="Helvetica" w:cs="Helvetica"/>
          <w:color w:val="333333"/>
          <w:rPrChange w:id="39" w:author="Patrick Sheahan" w:date="2015-09-29T13:36:00Z">
            <w:rPr>
              <w:rStyle w:val="Strong"/>
              <w:rFonts w:ascii="Helvetica" w:hAnsi="Helvetica" w:cs="Helvetica"/>
              <w:color w:val="333333"/>
            </w:rPr>
          </w:rPrChange>
        </w:rPr>
        <w:t>Add</w:t>
      </w:r>
      <w:r w:rsidRPr="0041323C">
        <w:rPr>
          <w:rFonts w:ascii="Helvetica" w:hAnsi="Helvetica" w:cs="Helvetica"/>
          <w:color w:val="333333"/>
          <w:rPrChange w:id="40" w:author="Patrick Sheahan" w:date="2015-09-29T13:36:00Z">
            <w:rPr>
              <w:rFonts w:ascii="Helvetica" w:hAnsi="Helvetica" w:cs="Helvetica"/>
              <w:color w:val="333333"/>
            </w:rPr>
          </w:rPrChange>
        </w:rPr>
        <w:t>.</w:t>
      </w:r>
    </w:p>
    <w:p w14:paraId="6B5C64D8" w14:textId="0EAA5832" w:rsidR="009F2142" w:rsidRPr="0041323C" w:rsidRDefault="0041323C" w:rsidP="003A11AA">
      <w:pPr>
        <w:pStyle w:val="NormalWeb"/>
        <w:numPr>
          <w:ilvl w:val="0"/>
          <w:numId w:val="6"/>
        </w:numPr>
        <w:rPr>
          <w:rFonts w:ascii="Helvetica" w:hAnsi="Helvetica" w:cs="Helvetica"/>
          <w:color w:val="333333"/>
          <w:rPrChange w:id="41" w:author="Patrick Sheahan" w:date="2015-09-29T13:36:00Z">
            <w:rPr>
              <w:rFonts w:ascii="Helvetica" w:hAnsi="Helvetica" w:cs="Helvetica"/>
              <w:color w:val="333333"/>
            </w:rPr>
          </w:rPrChange>
        </w:rPr>
        <w:pPrChange w:id="42" w:author="Patrick Sheahan" w:date="2015-09-29T13:35:00Z">
          <w:pPr>
            <w:pStyle w:val="NormalWeb"/>
          </w:pPr>
        </w:pPrChange>
      </w:pPr>
      <w:ins w:id="43" w:author="Patrick Sheahan" w:date="2015-09-29T13:36:00Z">
        <w:r>
          <w:rPr>
            <w:rFonts w:ascii="Helvetica" w:hAnsi="Helvetica" w:cs="Helvetica"/>
            <w:color w:val="333333"/>
          </w:rPr>
          <w:br/>
        </w:r>
      </w:ins>
      <w:r w:rsidR="00DA21E0" w:rsidRPr="0041323C">
        <w:rPr>
          <w:rFonts w:ascii="Helvetica" w:hAnsi="Helvetica" w:cs="Helvetica"/>
          <w:color w:val="333333"/>
          <w:rPrChange w:id="44" w:author="Patrick Sheahan" w:date="2015-09-29T13:36:00Z">
            <w:rPr>
              <w:rFonts w:ascii="Helvetica" w:hAnsi="Helvetica" w:cs="Helvetica"/>
              <w:color w:val="333333"/>
            </w:rPr>
          </w:rPrChange>
        </w:rPr>
        <w:t>Repeat these steps to add additional artifacts.</w:t>
      </w:r>
      <w:bookmarkStart w:id="45" w:name="_GoBack"/>
      <w:bookmarkEnd w:id="45"/>
    </w:p>
    <w:p w14:paraId="6B5C64D9" w14:textId="77777777" w:rsidR="009F2142" w:rsidRPr="0041323C" w:rsidRDefault="00DA21E0" w:rsidP="0041323C">
      <w:pPr>
        <w:pStyle w:val="Heading2"/>
        <w:rPr>
          <w:b/>
          <w:sz w:val="32"/>
          <w:szCs w:val="32"/>
          <w:rPrChange w:id="46" w:author="Patrick Sheahan" w:date="2015-09-29T13:37:00Z">
            <w:rPr/>
          </w:rPrChange>
        </w:rPr>
        <w:pPrChange w:id="47" w:author="Patrick Sheahan" w:date="2015-09-29T13:37:00Z">
          <w:pPr>
            <w:pStyle w:val="NormalWeb"/>
          </w:pPr>
        </w:pPrChange>
      </w:pPr>
      <w:r w:rsidRPr="0041323C">
        <w:rPr>
          <w:rStyle w:val="Strong"/>
          <w:rFonts w:ascii="Helvetica" w:hAnsi="Helvetica" w:cs="Helvetica"/>
          <w:color w:val="333333"/>
          <w:sz w:val="32"/>
          <w:szCs w:val="32"/>
          <w:rPrChange w:id="48" w:author="Patrick Sheahan" w:date="2015-09-29T13:37:00Z">
            <w:rPr>
              <w:rStyle w:val="Strong"/>
              <w:rFonts w:ascii="Helvetica" w:hAnsi="Helvetica" w:cs="Helvetica"/>
              <w:color w:val="333333"/>
            </w:rPr>
          </w:rPrChange>
        </w:rPr>
        <w:t>To view and modify the selected artifacts.</w:t>
      </w:r>
    </w:p>
    <w:p w14:paraId="6B5C64DA" w14:textId="77777777" w:rsidR="009F2142" w:rsidRDefault="00DA21E0" w:rsidP="0041323C">
      <w:pPr>
        <w:pStyle w:val="NormalWeb"/>
        <w:numPr>
          <w:ilvl w:val="0"/>
          <w:numId w:val="7"/>
        </w:numPr>
        <w:rPr>
          <w:rFonts w:ascii="Helvetica" w:hAnsi="Helvetica" w:cs="Helvetica"/>
          <w:color w:val="333333"/>
        </w:rPr>
        <w:pPrChange w:id="49" w:author="Patrick Sheahan" w:date="2015-09-29T13:36:00Z">
          <w:pPr>
            <w:pStyle w:val="NormalWeb"/>
          </w:pPr>
        </w:pPrChange>
      </w:pPr>
      <w:r>
        <w:rPr>
          <w:rFonts w:ascii="Helvetica" w:hAnsi="Helvetica" w:cs="Helvetica"/>
          <w:color w:val="333333"/>
        </w:rPr>
        <w:t xml:space="preserve">The actions of the artifact are executed in order. You can change the order and view and revise the artifacts' parameters on the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 blade.</w:t>
      </w:r>
    </w:p>
    <w:p w14:paraId="6B5C64DB" w14:textId="77777777" w:rsidR="009F2142" w:rsidRDefault="00DA21E0" w:rsidP="0041323C">
      <w:pPr>
        <w:pStyle w:val="NormalWeb"/>
        <w:numPr>
          <w:ilvl w:val="0"/>
          <w:numId w:val="7"/>
        </w:numPr>
        <w:rPr>
          <w:rFonts w:ascii="Helvetica" w:hAnsi="Helvetica" w:cs="Helvetica"/>
          <w:color w:val="333333"/>
        </w:rPr>
        <w:pPrChange w:id="50" w:author="Patrick Sheahan" w:date="2015-09-29T13:36:00Z">
          <w:pPr>
            <w:pStyle w:val="NormalWeb"/>
            <w:numPr>
              <w:numId w:val="3"/>
            </w:numPr>
            <w:tabs>
              <w:tab w:val="num" w:pos="720"/>
            </w:tabs>
            <w:ind w:hanging="360"/>
          </w:pPr>
        </w:pPrChange>
      </w:pPr>
      <w:r>
        <w:rPr>
          <w:rFonts w:ascii="Helvetica" w:hAnsi="Helvetica" w:cs="Helvetica"/>
          <w:color w:val="333333"/>
        </w:rPr>
        <w:t xml:space="preserve">To open the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 blade, choose </w:t>
      </w:r>
      <w:r>
        <w:rPr>
          <w:rStyle w:val="Emphasis"/>
          <w:rFonts w:ascii="Helvetica" w:hAnsi="Helvetica" w:cs="Helvetica"/>
          <w:color w:val="333333"/>
        </w:rPr>
        <w:t>N</w:t>
      </w:r>
      <w:r>
        <w:rPr>
          <w:rFonts w:ascii="Helvetica" w:hAnsi="Helvetica" w:cs="Helvetica"/>
          <w:color w:val="333333"/>
        </w:rPr>
        <w:t xml:space="preserve">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, where </w:t>
      </w:r>
      <w:r>
        <w:rPr>
          <w:rStyle w:val="Emphasis"/>
          <w:rFonts w:ascii="Helvetica" w:hAnsi="Helvetica" w:cs="Helvetica"/>
          <w:color w:val="333333"/>
        </w:rPr>
        <w:t>N</w:t>
      </w:r>
      <w:r>
        <w:rPr>
          <w:rFonts w:ascii="Helvetica" w:hAnsi="Helvetica" w:cs="Helvetica"/>
          <w:color w:val="333333"/>
        </w:rPr>
        <w:t xml:space="preserve"> is the number of artifacts that you have added to the VM.</w:t>
      </w:r>
    </w:p>
    <w:p w14:paraId="6B5C64DC" w14:textId="2B16BCC4" w:rsidR="009F2142" w:rsidRDefault="00CF19C9" w:rsidP="0041323C">
      <w:pPr>
        <w:pStyle w:val="NormalWeb"/>
        <w:numPr>
          <w:ilvl w:val="0"/>
          <w:numId w:val="7"/>
        </w:numPr>
        <w:rPr>
          <w:rFonts w:ascii="Helvetica" w:hAnsi="Helvetica" w:cs="Helvetica"/>
          <w:color w:val="333333"/>
        </w:rPr>
        <w:pPrChange w:id="51" w:author="Patrick Sheahan" w:date="2015-09-29T13:36:00Z">
          <w:pPr>
            <w:pStyle w:val="NormalWeb"/>
          </w:pPr>
        </w:pPrChange>
      </w:pPr>
      <w:ins w:id="52" w:author="Raman Kumar" w:date="2015-09-28T20:25:00Z">
        <w:r>
          <w:rPr>
            <w:rFonts w:ascii="Helvetica" w:hAnsi="Helvetica" w:cs="Helvetica"/>
            <w:noProof/>
            <w:color w:val="333333"/>
          </w:rPr>
          <w:drawing>
            <wp:inline distT="0" distB="0" distL="0" distR="0" wp14:anchorId="524F4912" wp14:editId="6440F57E">
              <wp:extent cx="5943600" cy="5438775"/>
              <wp:effectExtent l="0" t="0" r="0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43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53" w:author="Raman Kumar" w:date="2015-09-28T20:25:00Z">
        <w:r w:rsidR="00DA21E0" w:rsidDel="00CF19C9">
          <w:rPr>
            <w:rFonts w:ascii="Helvetica" w:hAnsi="Helvetica" w:cs="Helvetica"/>
            <w:noProof/>
            <w:color w:val="333333"/>
          </w:rPr>
          <w:drawing>
            <wp:inline distT="0" distB="0" distL="0" distR="0" wp14:anchorId="6B5C64F2" wp14:editId="44AF1DB5">
              <wp:extent cx="6781800" cy="5334000"/>
              <wp:effectExtent l="0" t="0" r="0" b="0"/>
              <wp:docPr id="8" name="Picture 8" descr="C:\Users\patshea\azure-content-pr\articles\devtest-lab\media\devtest-lab-add-vm-with-artifacts\devtestlab-add-artifacts-blade-selected-artifact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:\Users\patshea\azure-content-pr\articles\devtest-lab\media\devtest-lab-add-vm-with-artifacts\devtestlab-add-artifacts-blade-selected-artifacts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81800" cy="533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B5C64DD" w14:textId="559BD541" w:rsidR="009F2142" w:rsidRDefault="00DA21E0" w:rsidP="0041323C">
      <w:pPr>
        <w:pStyle w:val="NormalWeb"/>
        <w:numPr>
          <w:ilvl w:val="0"/>
          <w:numId w:val="7"/>
        </w:numPr>
        <w:rPr>
          <w:rFonts w:ascii="Helvetica" w:hAnsi="Helvetica" w:cs="Helvetica"/>
          <w:color w:val="333333"/>
        </w:rPr>
        <w:pPrChange w:id="54" w:author="Patrick Sheahan" w:date="2015-09-29T13:36:00Z">
          <w:pPr>
            <w:pStyle w:val="NormalWeb"/>
            <w:numPr>
              <w:numId w:val="3"/>
            </w:numPr>
            <w:tabs>
              <w:tab w:val="num" w:pos="720"/>
            </w:tabs>
            <w:ind w:hanging="360"/>
          </w:pPr>
        </w:pPrChange>
      </w:pPr>
      <w:r>
        <w:rPr>
          <w:rFonts w:ascii="Helvetica" w:hAnsi="Helvetica" w:cs="Helvetica"/>
          <w:color w:val="333333"/>
        </w:rPr>
        <w:t xml:space="preserve">To view or edit the parameters of an artifact, choose the artifact in the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 blade:</w:t>
      </w:r>
      <w:r>
        <w:rPr>
          <w:rFonts w:ascii="Helvetica" w:hAnsi="Helvetica" w:cs="Helvetica"/>
          <w:color w:val="333333"/>
        </w:rPr>
        <w:br/>
      </w:r>
      <w:del w:id="55" w:author="Raman Kumar" w:date="2015-09-28T20:27:00Z">
        <w:r w:rsidR="00582463" w:rsidDel="00277BFB">
          <w:rPr>
            <w:rFonts w:ascii="Helvetica" w:hAnsi="Helvetica" w:cs="Helvetica"/>
            <w:noProof/>
            <w:color w:val="333333"/>
          </w:rPr>
          <w:drawing>
            <wp:inline distT="0" distB="0" distL="0" distR="0" wp14:anchorId="6B5C64F4" wp14:editId="6CBAD058">
              <wp:extent cx="3181794" cy="3353268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evtestlab-selected-artifacts-blade.png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794" cy="33532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56" w:author="Raman Kumar" w:date="2015-09-28T20:27:00Z">
        <w:r w:rsidR="00277BFB">
          <w:rPr>
            <w:noProof/>
          </w:rPr>
          <w:drawing>
            <wp:inline distT="0" distB="0" distL="0" distR="0" wp14:anchorId="5650FD3F" wp14:editId="7C104388">
              <wp:extent cx="3657600" cy="3638550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3638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rPr>
          <w:rFonts w:ascii="Helvetica" w:hAnsi="Helvetica" w:cs="Helvetica"/>
          <w:color w:val="333333"/>
        </w:rPr>
        <w:br/>
        <w:t xml:space="preserve">The parameters appear in the </w:t>
      </w:r>
      <w:r>
        <w:rPr>
          <w:rStyle w:val="Strong"/>
          <w:rFonts w:ascii="Helvetica" w:hAnsi="Helvetica" w:cs="Helvetica"/>
          <w:color w:val="333333"/>
        </w:rPr>
        <w:t>Lab VM / Configure settings</w:t>
      </w:r>
      <w:r>
        <w:rPr>
          <w:rFonts w:ascii="Helvetica" w:hAnsi="Helvetica" w:cs="Helvetica"/>
          <w:color w:val="333333"/>
        </w:rPr>
        <w:t xml:space="preserve"> blade.</w:t>
      </w:r>
      <w:r>
        <w:rPr>
          <w:rFonts w:ascii="Helvetica" w:hAnsi="Helvetica" w:cs="Helvetica"/>
          <w:color w:val="333333"/>
        </w:rPr>
        <w:br/>
        <w:t xml:space="preserve">Make any changes you want and then choose </w:t>
      </w:r>
      <w:r>
        <w:rPr>
          <w:rStyle w:val="Strong"/>
          <w:rFonts w:ascii="Helvetica" w:hAnsi="Helvetica" w:cs="Helvetica"/>
          <w:color w:val="333333"/>
        </w:rPr>
        <w:t>Create</w:t>
      </w:r>
      <w:r>
        <w:rPr>
          <w:rFonts w:ascii="Helvetica" w:hAnsi="Helvetica" w:cs="Helvetica"/>
          <w:color w:val="333333"/>
        </w:rPr>
        <w:t>.</w:t>
      </w:r>
    </w:p>
    <w:p w14:paraId="6B5C64DE" w14:textId="77777777" w:rsidR="009F2142" w:rsidRDefault="00DA21E0" w:rsidP="0041323C">
      <w:pPr>
        <w:pStyle w:val="NormalWeb"/>
        <w:numPr>
          <w:ilvl w:val="0"/>
          <w:numId w:val="7"/>
        </w:numPr>
        <w:rPr>
          <w:ins w:id="57" w:author="Patrick Sheahan" w:date="2015-09-29T13:30:00Z"/>
          <w:rFonts w:ascii="Helvetica" w:hAnsi="Helvetica" w:cs="Helvetica"/>
          <w:color w:val="333333"/>
        </w:rPr>
        <w:pPrChange w:id="58" w:author="Patrick Sheahan" w:date="2015-09-29T13:36:00Z">
          <w:pPr>
            <w:pStyle w:val="NormalWeb"/>
            <w:numPr>
              <w:numId w:val="3"/>
            </w:numPr>
            <w:tabs>
              <w:tab w:val="num" w:pos="720"/>
            </w:tabs>
            <w:ind w:hanging="360"/>
          </w:pPr>
        </w:pPrChange>
      </w:pPr>
      <w:r>
        <w:rPr>
          <w:rFonts w:ascii="Helvetica" w:hAnsi="Helvetica" w:cs="Helvetica"/>
          <w:color w:val="333333"/>
        </w:rPr>
        <w:t xml:space="preserve">To changes the execution order of the artifacts, drag and drop the artifact items in the </w:t>
      </w:r>
      <w:r>
        <w:rPr>
          <w:rStyle w:val="Strong"/>
          <w:rFonts w:ascii="Helvetica" w:hAnsi="Helvetica" w:cs="Helvetica"/>
          <w:color w:val="333333"/>
        </w:rPr>
        <w:t>Selected Artifacts</w:t>
      </w:r>
      <w:r>
        <w:rPr>
          <w:rFonts w:ascii="Helvetica" w:hAnsi="Helvetica" w:cs="Helvetica"/>
          <w:color w:val="333333"/>
        </w:rPr>
        <w:t xml:space="preserve"> blade to create the order you want.</w:t>
      </w:r>
    </w:p>
    <w:p w14:paraId="73F54A6A" w14:textId="77777777" w:rsidR="00BB216B" w:rsidRDefault="00BB216B" w:rsidP="0041323C">
      <w:pPr>
        <w:pStyle w:val="NormalWeb"/>
        <w:numPr>
          <w:ilvl w:val="1"/>
          <w:numId w:val="7"/>
        </w:numPr>
        <w:rPr>
          <w:ins w:id="59" w:author="Patrick Sheahan" w:date="2015-09-29T13:30:00Z"/>
          <w:rFonts w:ascii="Helvetica" w:hAnsi="Helvetica" w:cs="Helvetica"/>
          <w:color w:val="777777"/>
        </w:rPr>
        <w:pPrChange w:id="60" w:author="Patrick Sheahan" w:date="2015-09-29T13:36:00Z">
          <w:pPr>
            <w:pStyle w:val="NormalWeb"/>
          </w:pPr>
        </w:pPrChange>
      </w:pPr>
      <w:ins w:id="61" w:author="Patrick Sheahan" w:date="2015-09-29T13:30:00Z">
        <w:r>
          <w:rPr>
            <w:rFonts w:ascii="Helvetica" w:hAnsi="Helvetica" w:cs="Helvetica"/>
            <w:b/>
            <w:color w:val="333333"/>
          </w:rPr>
          <w:t xml:space="preserve">Note: </w:t>
        </w:r>
        <w:r w:rsidRPr="008F3A7B">
          <w:rPr>
            <w:rFonts w:ascii="Helvetica" w:hAnsi="Helvetica" w:cs="Helvetica"/>
            <w:b/>
            <w:color w:val="777777"/>
          </w:rPr>
          <w:t>Note:</w:t>
        </w:r>
        <w:r>
          <w:rPr>
            <w:rFonts w:ascii="Helvetica" w:hAnsi="Helvetica" w:cs="Helvetica"/>
            <w:color w:val="777777"/>
          </w:rPr>
          <w:t xml:space="preserve"> Remember to choose </w:t>
        </w:r>
        <w:r>
          <w:rPr>
            <w:rStyle w:val="Strong"/>
            <w:rFonts w:ascii="Helvetica" w:hAnsi="Helvetica" w:cs="Helvetica"/>
            <w:color w:val="777777"/>
          </w:rPr>
          <w:t>Create</w:t>
        </w:r>
        <w:r>
          <w:rPr>
            <w:rFonts w:ascii="Helvetica" w:hAnsi="Helvetica" w:cs="Helvetica"/>
            <w:color w:val="777777"/>
          </w:rPr>
          <w:t xml:space="preserve"> on the </w:t>
        </w:r>
        <w:r>
          <w:rPr>
            <w:rStyle w:val="Strong"/>
            <w:rFonts w:ascii="Helvetica" w:hAnsi="Helvetica" w:cs="Helvetica"/>
            <w:color w:val="777777"/>
          </w:rPr>
          <w:t>Lab VM</w:t>
        </w:r>
        <w:r>
          <w:rPr>
            <w:rFonts w:ascii="Helvetica" w:hAnsi="Helvetica" w:cs="Helvetica"/>
            <w:color w:val="777777"/>
          </w:rPr>
          <w:t xml:space="preserve"> blade to create the virtual machine.</w:t>
        </w:r>
      </w:ins>
    </w:p>
    <w:p w14:paraId="6FB477F7" w14:textId="07A8DB64" w:rsidR="00BB216B" w:rsidRDefault="00BB216B" w:rsidP="00BB216B">
      <w:pPr>
        <w:pStyle w:val="NormalWeb"/>
        <w:ind w:left="720"/>
        <w:rPr>
          <w:rFonts w:ascii="Helvetica" w:hAnsi="Helvetica" w:cs="Helvetica"/>
          <w:color w:val="333333"/>
        </w:rPr>
        <w:pPrChange w:id="62" w:author="Patrick Sheahan" w:date="2015-09-29T13:30:00Z">
          <w:pPr>
            <w:pStyle w:val="NormalWeb"/>
            <w:numPr>
              <w:numId w:val="3"/>
            </w:numPr>
            <w:tabs>
              <w:tab w:val="num" w:pos="720"/>
            </w:tabs>
            <w:ind w:hanging="360"/>
          </w:pPr>
        </w:pPrChange>
      </w:pPr>
    </w:p>
    <w:p w14:paraId="6B5C64DF" w14:textId="5ED6B4D0" w:rsidR="009F2142" w:rsidRPr="00BB216B" w:rsidDel="00BB216B" w:rsidRDefault="00CF19C9" w:rsidP="00BB216B">
      <w:pPr>
        <w:pStyle w:val="Heading1"/>
        <w:divId w:val="2107262940"/>
        <w:rPr>
          <w:del w:id="63" w:author="Patrick Sheahan" w:date="2015-09-29T13:30:00Z"/>
          <w:b/>
          <w:sz w:val="40"/>
          <w:szCs w:val="40"/>
          <w:rPrChange w:id="64" w:author="Patrick Sheahan" w:date="2015-09-29T13:33:00Z">
            <w:rPr>
              <w:del w:id="65" w:author="Patrick Sheahan" w:date="2015-09-29T13:30:00Z"/>
            </w:rPr>
          </w:rPrChange>
        </w:rPr>
        <w:pPrChange w:id="66" w:author="Patrick Sheahan" w:date="2015-09-29T13:33:00Z">
          <w:pPr>
            <w:pStyle w:val="NormalWeb"/>
            <w:divId w:val="2107262940"/>
          </w:pPr>
        </w:pPrChange>
      </w:pPr>
      <w:ins w:id="67" w:author="Raman Kumar" w:date="2015-09-28T20:26:00Z">
        <w:del w:id="68" w:author="Patrick Sheahan" w:date="2015-09-29T13:30:00Z">
          <w:r w:rsidRPr="00BB216B" w:rsidDel="00BB216B">
            <w:rPr>
              <w:b/>
              <w:sz w:val="40"/>
              <w:szCs w:val="40"/>
              <w:rPrChange w:id="69" w:author="Patrick Sheahan" w:date="2015-09-29T13:33:00Z">
                <w:rPr>
                  <w:rFonts w:ascii="Helvetica" w:hAnsi="Helvetica" w:cs="Helvetica"/>
                  <w:color w:val="777777"/>
                </w:rPr>
              </w:rPrChange>
            </w:rPr>
            <w:delText>Note:</w:delText>
          </w:r>
          <w:r w:rsidRPr="00BB216B" w:rsidDel="00BB216B">
            <w:rPr>
              <w:b/>
              <w:sz w:val="40"/>
              <w:szCs w:val="40"/>
              <w:rPrChange w:id="70" w:author="Patrick Sheahan" w:date="2015-09-29T13:33:00Z">
                <w:rPr/>
              </w:rPrChange>
            </w:rPr>
            <w:delText xml:space="preserve"> </w:delText>
          </w:r>
        </w:del>
      </w:ins>
      <w:del w:id="71" w:author="Patrick Sheahan" w:date="2015-09-29T13:30:00Z">
        <w:r w:rsidR="00DA21E0" w:rsidRPr="00BB216B" w:rsidDel="00BB216B">
          <w:rPr>
            <w:b/>
            <w:sz w:val="40"/>
            <w:szCs w:val="40"/>
            <w:rPrChange w:id="72" w:author="Patrick Sheahan" w:date="2015-09-29T13:33:00Z">
              <w:rPr/>
            </w:rPrChange>
          </w:rPr>
          <w:delText xml:space="preserve">![AZURE.NOTE] Remember to choose </w:delText>
        </w:r>
        <w:r w:rsidR="00DA21E0" w:rsidRPr="00BB216B" w:rsidDel="00BB216B">
          <w:rPr>
            <w:rStyle w:val="Strong"/>
            <w:bCs w:val="0"/>
            <w:sz w:val="40"/>
            <w:szCs w:val="40"/>
            <w:rPrChange w:id="73" w:author="Patrick Sheahan" w:date="2015-09-29T13:33:00Z">
              <w:rPr>
                <w:rStyle w:val="Strong"/>
                <w:rFonts w:ascii="Helvetica" w:hAnsi="Helvetica" w:cs="Helvetica"/>
                <w:color w:val="777777"/>
              </w:rPr>
            </w:rPrChange>
          </w:rPr>
          <w:delText>Create</w:delText>
        </w:r>
        <w:r w:rsidR="00DA21E0" w:rsidRPr="00BB216B" w:rsidDel="00BB216B">
          <w:rPr>
            <w:b/>
            <w:sz w:val="40"/>
            <w:szCs w:val="40"/>
            <w:rPrChange w:id="74" w:author="Patrick Sheahan" w:date="2015-09-29T13:33:00Z">
              <w:rPr/>
            </w:rPrChange>
          </w:rPr>
          <w:delText xml:space="preserve"> on the </w:delText>
        </w:r>
        <w:r w:rsidR="00DA21E0" w:rsidRPr="00BB216B" w:rsidDel="00BB216B">
          <w:rPr>
            <w:rStyle w:val="Strong"/>
            <w:bCs w:val="0"/>
            <w:sz w:val="40"/>
            <w:szCs w:val="40"/>
            <w:rPrChange w:id="75" w:author="Patrick Sheahan" w:date="2015-09-29T13:33:00Z">
              <w:rPr>
                <w:rStyle w:val="Strong"/>
                <w:rFonts w:ascii="Helvetica" w:hAnsi="Helvetica" w:cs="Helvetica"/>
                <w:color w:val="777777"/>
              </w:rPr>
            </w:rPrChange>
          </w:rPr>
          <w:delText>Lab VM</w:delText>
        </w:r>
        <w:r w:rsidR="00DA21E0" w:rsidRPr="00BB216B" w:rsidDel="00BB216B">
          <w:rPr>
            <w:b/>
            <w:sz w:val="40"/>
            <w:szCs w:val="40"/>
            <w:rPrChange w:id="76" w:author="Patrick Sheahan" w:date="2015-09-29T13:33:00Z">
              <w:rPr/>
            </w:rPrChange>
          </w:rPr>
          <w:delText xml:space="preserve"> blade to create the virtual machine.</w:delText>
        </w:r>
      </w:del>
    </w:p>
    <w:p w14:paraId="6B5C64E0" w14:textId="77777777" w:rsidR="009F2142" w:rsidRPr="00BB216B" w:rsidRDefault="00DA21E0" w:rsidP="00BB216B">
      <w:pPr>
        <w:pStyle w:val="Heading1"/>
        <w:rPr>
          <w:b/>
          <w:sz w:val="40"/>
          <w:szCs w:val="40"/>
          <w:rPrChange w:id="77" w:author="Patrick Sheahan" w:date="2015-09-29T13:33:00Z">
            <w:rPr>
              <w:rFonts w:eastAsia="Times New Roman"/>
            </w:rPr>
          </w:rPrChange>
        </w:rPr>
        <w:pPrChange w:id="78" w:author="Patrick Sheahan" w:date="2015-09-29T13:33:00Z">
          <w:pPr>
            <w:pStyle w:val="Heading2"/>
          </w:pPr>
        </w:pPrChange>
      </w:pPr>
      <w:r w:rsidRPr="00BB216B">
        <w:rPr>
          <w:b/>
          <w:sz w:val="40"/>
          <w:szCs w:val="40"/>
          <w:rPrChange w:id="79" w:author="Patrick Sheahan" w:date="2015-09-29T13:33:00Z">
            <w:rPr>
              <w:rFonts w:eastAsia="Times New Roman"/>
            </w:rPr>
          </w:rPrChange>
        </w:rPr>
        <w:t>Connect to a virtual machine</w:t>
      </w:r>
    </w:p>
    <w:p w14:paraId="6B5C64E1" w14:textId="77777777" w:rsidR="009F2142" w:rsidRDefault="00DA21E0">
      <w:pPr>
        <w:pStyle w:val="NormalWeb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 connect to a virtual machine in a lab:</w:t>
      </w:r>
    </w:p>
    <w:p w14:paraId="6B5C64E2" w14:textId="77777777" w:rsidR="009F2142" w:rsidRDefault="00DA21E0" w:rsidP="0041323C">
      <w:pPr>
        <w:pStyle w:val="NormalWeb"/>
        <w:numPr>
          <w:ilvl w:val="0"/>
          <w:numId w:val="5"/>
        </w:numPr>
        <w:rPr>
          <w:rFonts w:ascii="Helvetica" w:hAnsi="Helvetica" w:cs="Helvetica"/>
          <w:color w:val="333333"/>
        </w:rPr>
        <w:pPrChange w:id="80" w:author="Patrick Sheahan" w:date="2015-09-29T13:34:00Z">
          <w:pPr>
            <w:pStyle w:val="NormalWeb"/>
            <w:numPr>
              <w:numId w:val="4"/>
            </w:numPr>
            <w:tabs>
              <w:tab w:val="num" w:pos="2520"/>
            </w:tabs>
            <w:ind w:hanging="360"/>
          </w:pPr>
        </w:pPrChange>
      </w:pPr>
      <w:r>
        <w:rPr>
          <w:rFonts w:ascii="Helvetica" w:hAnsi="Helvetica" w:cs="Helvetica"/>
          <w:color w:val="333333"/>
        </w:rPr>
        <w:t>Choose the VM on the lab home blade: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B5C64F6" wp14:editId="6B5C64F7">
            <wp:extent cx="5867400" cy="5248275"/>
            <wp:effectExtent l="0" t="0" r="0" b="9525"/>
            <wp:docPr id="10" name="Picture 10" descr="DevTest Lab home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Test Lab home blad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64E3" w14:textId="77777777" w:rsidR="00DA21E0" w:rsidRDefault="00DA21E0" w:rsidP="0041323C">
      <w:pPr>
        <w:pStyle w:val="NormalWeb"/>
        <w:numPr>
          <w:ilvl w:val="0"/>
          <w:numId w:val="5"/>
        </w:numPr>
        <w:rPr>
          <w:rFonts w:ascii="Helvetica" w:hAnsi="Helvetica" w:cs="Helvetica"/>
          <w:color w:val="333333"/>
        </w:rPr>
        <w:pPrChange w:id="81" w:author="Patrick Sheahan" w:date="2015-09-29T13:34:00Z">
          <w:pPr>
            <w:pStyle w:val="NormalWeb"/>
            <w:numPr>
              <w:numId w:val="4"/>
            </w:numPr>
            <w:tabs>
              <w:tab w:val="num" w:pos="2520"/>
            </w:tabs>
            <w:ind w:hanging="360"/>
          </w:pPr>
        </w:pPrChange>
      </w:pPr>
      <w:r>
        <w:rPr>
          <w:rFonts w:ascii="Helvetica" w:hAnsi="Helvetica" w:cs="Helvetica"/>
          <w:color w:val="333333"/>
        </w:rPr>
        <w:t xml:space="preserve">On the VM blade, choose </w:t>
      </w:r>
      <w:r>
        <w:rPr>
          <w:rStyle w:val="Strong"/>
          <w:rFonts w:ascii="Helvetica" w:hAnsi="Helvetica" w:cs="Helvetica"/>
          <w:color w:val="333333"/>
        </w:rPr>
        <w:t>Connect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 w:rsidR="00582463">
        <w:rPr>
          <w:rFonts w:ascii="Helvetica" w:hAnsi="Helvetica" w:cs="Helvetica"/>
          <w:noProof/>
          <w:color w:val="333333"/>
        </w:rPr>
        <w:drawing>
          <wp:inline distT="0" distB="0" distL="0" distR="0" wp14:anchorId="6B5C64F8" wp14:editId="6B5C64F9">
            <wp:extent cx="5896798" cy="2476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vtestlab-created-vm-blade-conne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7DF9"/>
    <w:multiLevelType w:val="hybridMultilevel"/>
    <w:tmpl w:val="2D4E5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F1692"/>
    <w:multiLevelType w:val="multilevel"/>
    <w:tmpl w:val="0948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55E77"/>
    <w:multiLevelType w:val="hybridMultilevel"/>
    <w:tmpl w:val="9C923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C4A60"/>
    <w:multiLevelType w:val="multilevel"/>
    <w:tmpl w:val="F5D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24DB8"/>
    <w:multiLevelType w:val="hybridMultilevel"/>
    <w:tmpl w:val="ACBC5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8A7D1D"/>
    <w:multiLevelType w:val="multilevel"/>
    <w:tmpl w:val="464AD8F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 w15:restartNumberingAfterBreak="0">
    <w:nsid w:val="71412500"/>
    <w:multiLevelType w:val="multilevel"/>
    <w:tmpl w:val="6C64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an Kumar">
    <w15:presenceInfo w15:providerId="AD" w15:userId="S-1-5-21-2127521184-1604012920-1887927527-9586490"/>
  </w15:person>
  <w15:person w15:author="Patrick Sheahan">
    <w15:presenceInfo w15:providerId="AD" w15:userId="S-1-5-21-2127521184-1604012920-1887927527-887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1"/>
  <w:trackRevisions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63"/>
    <w:rsid w:val="00277BFB"/>
    <w:rsid w:val="002C76BD"/>
    <w:rsid w:val="0041323C"/>
    <w:rsid w:val="004369DC"/>
    <w:rsid w:val="005045F3"/>
    <w:rsid w:val="00582463"/>
    <w:rsid w:val="005E128B"/>
    <w:rsid w:val="00906F8F"/>
    <w:rsid w:val="009F2142"/>
    <w:rsid w:val="00AA18DE"/>
    <w:rsid w:val="00BB216B"/>
    <w:rsid w:val="00BC29CD"/>
    <w:rsid w:val="00CF19C9"/>
    <w:rsid w:val="00D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C64BC"/>
  <w15:chartTrackingRefBased/>
  <w15:docId w15:val="{F683B5F1-0E2B-4249-9FAB-49F69B6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16B"/>
  </w:style>
  <w:style w:type="paragraph" w:styleId="Heading1">
    <w:name w:val="heading 1"/>
    <w:basedOn w:val="Normal"/>
    <w:next w:val="Normal"/>
    <w:link w:val="Heading1Char"/>
    <w:uiPriority w:val="9"/>
    <w:qFormat/>
    <w:rsid w:val="00BB216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6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1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16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216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B216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6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6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6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BB216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216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216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B21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B216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B216B"/>
    <w:rPr>
      <w:rFonts w:asciiTheme="majorHAnsi" w:eastAsiaTheme="majorEastAsia" w:hAnsiTheme="majorHAnsi" w:cstheme="majorBidi"/>
      <w:color w:val="595959" w:themeColor="text1" w:themeTint="A6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Helvetica" w:eastAsiaTheme="minorEastAsia" w:hAnsi="Helvetica" w:cs="Helvetica" w:hint="default"/>
      <w:sz w:val="20"/>
      <w:szCs w:val="20"/>
      <w:bdr w:val="single" w:sz="6" w:space="1" w:color="DDDDDD" w:frame="1"/>
      <w:shd w:val="clear" w:color="auto" w:fill="DDDD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eastAsiaTheme="minorEastAsia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paragraph" w:styleId="NormalWeb">
    <w:name w:val="Normal (Web)"/>
    <w:basedOn w:val="Normal"/>
    <w:uiPriority w:val="99"/>
    <w:unhideWhenUsed/>
    <w:pPr>
      <w:spacing w:before="225" w:after="225"/>
    </w:pPr>
  </w:style>
  <w:style w:type="character" w:styleId="Emphasis">
    <w:name w:val="Emphasis"/>
    <w:basedOn w:val="DefaultParagraphFont"/>
    <w:uiPriority w:val="20"/>
    <w:qFormat/>
    <w:rsid w:val="00BB216B"/>
    <w:rPr>
      <w:i/>
      <w:iCs/>
    </w:rPr>
  </w:style>
  <w:style w:type="character" w:styleId="Strong">
    <w:name w:val="Strong"/>
    <w:basedOn w:val="DefaultParagraphFont"/>
    <w:uiPriority w:val="22"/>
    <w:qFormat/>
    <w:rsid w:val="00BB216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6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6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6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16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21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B216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B216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BB21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216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21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6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6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21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21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216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B216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B216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16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62940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patshea/azure-content-pr/articles/devtest-lab/" TargetMode="Externa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4DFED99F65546BCB6C1289B454770" ma:contentTypeVersion="3" ma:contentTypeDescription="Create a new document." ma:contentTypeScope="" ma:versionID="4d50d1e7a2367af26fe58390031d5fbd">
  <xsd:schema xmlns:xsd="http://www.w3.org/2001/XMLSchema" xmlns:xs="http://www.w3.org/2001/XMLSchema" xmlns:p="http://schemas.microsoft.com/office/2006/metadata/properties" xmlns:ns2="2ea8513e-ca77-4223-91d5-a99abe791793" targetNamespace="http://schemas.microsoft.com/office/2006/metadata/properties" ma:root="true" ma:fieldsID="77d9a9b99d12a6b2dea0f547d826b911" ns2:_=""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6E41A7-EEE4-4B3A-9875-7ED74921A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179C1B-465F-4912-9E11-B48712D81116}">
  <ds:schemaRefs>
    <ds:schemaRef ds:uri="2ea8513e-ca77-4223-91d5-a99abe791793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968C18A-B5AE-4BC5-891F-B08D9F4025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devtest-lab-add-vm-with-artifacts</vt:lpstr>
    </vt:vector>
  </TitlesOfParts>
  <Company>Nokia Oyj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devtest-lab-add-vm-with-artifacts</dc:title>
  <dc:subject/>
  <dc:creator>Patrick Sheahan</dc:creator>
  <cp:keywords/>
  <dc:description/>
  <cp:lastModifiedBy>Patrick Sheahan</cp:lastModifiedBy>
  <cp:revision>13</cp:revision>
  <dcterms:created xsi:type="dcterms:W3CDTF">2015-09-24T19:56:00Z</dcterms:created>
  <dcterms:modified xsi:type="dcterms:W3CDTF">2015-09-29T20:37:00Z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0x0101003D24DFED99F65546BCB6C1289B454770</vt:lpwstr>
  </property>
</Properties>
</file>