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11789" w14:textId="77777777" w:rsidR="00C50444" w:rsidRPr="00C50444" w:rsidRDefault="00C50444" w:rsidP="00DA3EBF">
      <w:pPr>
        <w:pStyle w:val="Title"/>
        <w:rPr>
          <w:rFonts w:eastAsia="Times New Roman"/>
        </w:rPr>
      </w:pPr>
      <w:bookmarkStart w:id="0" w:name="_GoBack"/>
      <w:bookmarkEnd w:id="0"/>
      <w:r w:rsidRPr="00C50444">
        <w:rPr>
          <w:rFonts w:eastAsia="Times New Roman"/>
        </w:rPr>
        <w:t>Add a Git artifact repository to your DevTest Lab</w:t>
      </w:r>
    </w:p>
    <w:p w14:paraId="5B11178A" w14:textId="77777777" w:rsidR="00C50444" w:rsidRPr="00C50444" w:rsidRDefault="00C50444" w:rsidP="00C50444">
      <w:pPr>
        <w:spacing w:before="225" w:after="225"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By default, a </w:t>
      </w:r>
      <w:r w:rsidRPr="00C50444">
        <w:rPr>
          <w:rFonts w:ascii="Helvetica" w:eastAsia="Times New Roman" w:hAnsi="Helvetica" w:cs="Helvetica"/>
          <w:b/>
          <w:bCs/>
          <w:color w:val="333333"/>
        </w:rPr>
        <w:t>DevTest Lab</w:t>
      </w:r>
      <w:r w:rsidRPr="00C50444">
        <w:rPr>
          <w:rFonts w:ascii="Helvetica" w:eastAsia="Times New Roman" w:hAnsi="Helvetica" w:cs="Helvetica"/>
          <w:color w:val="333333"/>
        </w:rPr>
        <w:t xml:space="preserve"> includes artifacts from the official Azure DevTest Lab artifact repository. You can add a Git artifact repository (repo) to your lab to include the artifacts that your team creates. The repository can be hosted on </w:t>
      </w:r>
      <w:hyperlink r:id="rId9" w:history="1">
        <w:r w:rsidRPr="00C50444">
          <w:rPr>
            <w:rFonts w:ascii="Helvetica" w:eastAsia="Times New Roman" w:hAnsi="Helvetica" w:cs="Helvetica"/>
            <w:color w:val="4183C4"/>
          </w:rPr>
          <w:t>Github</w:t>
        </w:r>
      </w:hyperlink>
      <w:r w:rsidRPr="00C50444">
        <w:rPr>
          <w:rFonts w:ascii="Helvetica" w:eastAsia="Times New Roman" w:hAnsi="Helvetica" w:cs="Helvetica"/>
          <w:color w:val="333333"/>
        </w:rPr>
        <w:t xml:space="preserve"> or on </w:t>
      </w:r>
      <w:hyperlink r:id="rId10" w:history="1">
        <w:r w:rsidRPr="00C50444">
          <w:rPr>
            <w:rFonts w:ascii="Helvetica" w:eastAsia="Times New Roman" w:hAnsi="Helvetica" w:cs="Helvetica"/>
            <w:color w:val="4183C4"/>
          </w:rPr>
          <w:t>Visual Studio Online (VSO)</w:t>
        </w:r>
      </w:hyperlink>
      <w:r w:rsidRPr="00C50444">
        <w:rPr>
          <w:rFonts w:ascii="Helvetica" w:eastAsia="Times New Roman" w:hAnsi="Helvetica" w:cs="Helvetica"/>
          <w:color w:val="333333"/>
        </w:rPr>
        <w:t>.</w:t>
      </w:r>
    </w:p>
    <w:p w14:paraId="5B11178B" w14:textId="77777777" w:rsidR="00C50444" w:rsidRPr="002F3B32" w:rsidRDefault="00C50444" w:rsidP="002F3B32">
      <w:pPr>
        <w:pStyle w:val="ListParagraph"/>
        <w:numPr>
          <w:ilvl w:val="0"/>
          <w:numId w:val="6"/>
        </w:numPr>
        <w:spacing w:before="100" w:beforeAutospacing="1" w:after="100" w:afterAutospacing="1" w:line="240" w:lineRule="auto"/>
        <w:rPr>
          <w:rFonts w:ascii="Helvetica" w:eastAsia="Times New Roman" w:hAnsi="Helvetica" w:cs="Helvetica"/>
          <w:color w:val="333333"/>
        </w:rPr>
      </w:pPr>
      <w:r w:rsidRPr="002F3B32">
        <w:rPr>
          <w:rFonts w:ascii="Helvetica" w:eastAsia="Times New Roman" w:hAnsi="Helvetica" w:cs="Helvetica"/>
          <w:color w:val="333333"/>
        </w:rPr>
        <w:t xml:space="preserve">To learn how to create a Github repository, see </w:t>
      </w:r>
      <w:hyperlink r:id="rId11" w:history="1">
        <w:r w:rsidRPr="002F3B32">
          <w:rPr>
            <w:rFonts w:ascii="Helvetica" w:eastAsia="Times New Roman" w:hAnsi="Helvetica" w:cs="Helvetica"/>
            <w:color w:val="4183C4"/>
          </w:rPr>
          <w:t>Github Bootcamp</w:t>
        </w:r>
      </w:hyperlink>
      <w:r w:rsidRPr="002F3B32">
        <w:rPr>
          <w:rFonts w:ascii="Helvetica" w:eastAsia="Times New Roman" w:hAnsi="Helvetica" w:cs="Helvetica"/>
          <w:color w:val="333333"/>
        </w:rPr>
        <w:t>.</w:t>
      </w:r>
    </w:p>
    <w:p w14:paraId="5B11178C" w14:textId="77777777" w:rsidR="00C50444" w:rsidRPr="002F3B32" w:rsidRDefault="00C50444" w:rsidP="002F3B32">
      <w:pPr>
        <w:pStyle w:val="ListParagraph"/>
        <w:numPr>
          <w:ilvl w:val="0"/>
          <w:numId w:val="6"/>
        </w:numPr>
        <w:spacing w:before="100" w:beforeAutospacing="1" w:after="100" w:afterAutospacing="1" w:line="240" w:lineRule="auto"/>
        <w:rPr>
          <w:rFonts w:ascii="Helvetica" w:eastAsia="Times New Roman" w:hAnsi="Helvetica" w:cs="Helvetica"/>
          <w:color w:val="333333"/>
        </w:rPr>
      </w:pPr>
      <w:r w:rsidRPr="002F3B32">
        <w:rPr>
          <w:rFonts w:ascii="Helvetica" w:eastAsia="Times New Roman" w:hAnsi="Helvetica" w:cs="Helvetica"/>
          <w:color w:val="333333"/>
        </w:rPr>
        <w:t xml:space="preserve">To learn how to create a VSO project with a Git Repository, see </w:t>
      </w:r>
      <w:hyperlink r:id="rId12" w:history="1">
        <w:r w:rsidRPr="002F3B32">
          <w:rPr>
            <w:rFonts w:ascii="Helvetica" w:eastAsia="Times New Roman" w:hAnsi="Helvetica" w:cs="Helvetica"/>
            <w:color w:val="4183C4"/>
          </w:rPr>
          <w:t>Set up Visual Studio</w:t>
        </w:r>
      </w:hyperlink>
      <w:r w:rsidRPr="002F3B32">
        <w:rPr>
          <w:rFonts w:ascii="Helvetica" w:eastAsia="Times New Roman" w:hAnsi="Helvetica" w:cs="Helvetica"/>
          <w:color w:val="333333"/>
        </w:rPr>
        <w:t>.</w:t>
      </w:r>
    </w:p>
    <w:p w14:paraId="4EF689F5" w14:textId="2A240E69" w:rsidR="0001280C" w:rsidRPr="00C50444" w:rsidRDefault="0001280C" w:rsidP="00C50444">
      <w:pPr>
        <w:spacing w:before="225" w:after="225" w:line="240" w:lineRule="auto"/>
        <w:rPr>
          <w:rFonts w:ascii="Helvetica" w:eastAsia="Times New Roman" w:hAnsi="Helvetica" w:cs="Helvetica"/>
          <w:color w:val="333333"/>
        </w:rPr>
      </w:pPr>
      <w:r>
        <w:rPr>
          <w:rFonts w:ascii="Helvetica" w:eastAsia="Times New Roman" w:hAnsi="Helvetica" w:cs="Helvetica"/>
          <w:color w:val="333333"/>
        </w:rPr>
        <w:t xml:space="preserve">The repository must contain a top level folder </w:t>
      </w:r>
      <w:r w:rsidR="00035D11">
        <w:rPr>
          <w:rFonts w:ascii="Helvetica" w:eastAsia="Times New Roman" w:hAnsi="Helvetica" w:cs="Helvetica"/>
          <w:color w:val="333333"/>
        </w:rPr>
        <w:t xml:space="preserve">with </w:t>
      </w:r>
      <w:r>
        <w:rPr>
          <w:rFonts w:ascii="Helvetica" w:eastAsia="Times New Roman" w:hAnsi="Helvetica" w:cs="Helvetica"/>
          <w:color w:val="333333"/>
        </w:rPr>
        <w:t xml:space="preserve">subfolders corresponding to each Artifacts. Each Artifact subfolder </w:t>
      </w:r>
      <w:r w:rsidR="00035D11">
        <w:rPr>
          <w:rFonts w:ascii="Helvetica" w:eastAsia="Times New Roman" w:hAnsi="Helvetica" w:cs="Helvetica"/>
          <w:color w:val="333333"/>
        </w:rPr>
        <w:t xml:space="preserve">must contain </w:t>
      </w:r>
      <w:r>
        <w:rPr>
          <w:rFonts w:ascii="Helvetica" w:eastAsia="Times New Roman" w:hAnsi="Helvetica" w:cs="Helvetica"/>
          <w:color w:val="333333"/>
        </w:rPr>
        <w:t>an artifact definition file</w:t>
      </w:r>
      <w:r w:rsidR="00035D11">
        <w:rPr>
          <w:rFonts w:ascii="Helvetica" w:eastAsia="Times New Roman" w:hAnsi="Helvetica" w:cs="Helvetica"/>
          <w:color w:val="333333"/>
        </w:rPr>
        <w:t xml:space="preserve"> (Artifactfile.json)</w:t>
      </w:r>
      <w:r>
        <w:rPr>
          <w:rFonts w:ascii="Helvetica" w:eastAsia="Times New Roman" w:hAnsi="Helvetica" w:cs="Helvetica"/>
          <w:color w:val="333333"/>
        </w:rPr>
        <w:t xml:space="preserve"> and any other </w:t>
      </w:r>
      <w:r w:rsidR="00035D11">
        <w:rPr>
          <w:rFonts w:ascii="Helvetica" w:eastAsia="Times New Roman" w:hAnsi="Helvetica" w:cs="Helvetica"/>
          <w:color w:val="333333"/>
        </w:rPr>
        <w:t xml:space="preserve">optional </w:t>
      </w:r>
      <w:r>
        <w:rPr>
          <w:rFonts w:ascii="Helvetica" w:eastAsia="Times New Roman" w:hAnsi="Helvetica" w:cs="Helvetica"/>
          <w:color w:val="333333"/>
        </w:rPr>
        <w:t>script files related to the Artifact</w:t>
      </w:r>
      <w:r w:rsidR="00035D11">
        <w:rPr>
          <w:rFonts w:ascii="Helvetica" w:eastAsia="Times New Roman" w:hAnsi="Helvetica" w:cs="Helvetica"/>
          <w:color w:val="333333"/>
        </w:rPr>
        <w:t>.</w:t>
      </w:r>
    </w:p>
    <w:p w14:paraId="5B11178E" w14:textId="01BE4C8E" w:rsidR="00C50444" w:rsidRPr="00C50444" w:rsidRDefault="00C50444" w:rsidP="00C50444">
      <w:pPr>
        <w:spacing w:before="225" w:after="225" w:line="240" w:lineRule="auto"/>
        <w:rPr>
          <w:rFonts w:ascii="Helvetica" w:eastAsia="Times New Roman" w:hAnsi="Helvetica" w:cs="Helvetica"/>
          <w:color w:val="333333"/>
        </w:rPr>
      </w:pPr>
      <w:r w:rsidRPr="00C50444">
        <w:rPr>
          <w:rFonts w:ascii="Helvetica" w:eastAsia="Times New Roman" w:hAnsi="Helvetica" w:cs="Helvetica"/>
          <w:color w:val="333333"/>
        </w:rPr>
        <w:t>Here's how a repo might look in Github:</w:t>
      </w:r>
      <w:r w:rsidRPr="00C50444">
        <w:rPr>
          <w:rFonts w:ascii="Helvetica" w:eastAsia="Times New Roman" w:hAnsi="Helvetica" w:cs="Helvetica"/>
          <w:color w:val="333333"/>
        </w:rPr>
        <w:br/>
      </w:r>
      <w:r w:rsidR="00DA3EBF" w:rsidRPr="00DA3EBF">
        <w:rPr>
          <w:rFonts w:ascii="Helvetica" w:eastAsia="Times New Roman" w:hAnsi="Helvetica" w:cs="Helvetica"/>
          <w:noProof/>
          <w:color w:val="333333"/>
        </w:rPr>
        <w:drawing>
          <wp:inline distT="0" distB="0" distL="0" distR="0" wp14:anchorId="12C34BE7" wp14:editId="22BDA14C">
            <wp:extent cx="5943600" cy="35572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57270"/>
                    </a:xfrm>
                    <a:prstGeom prst="rect">
                      <a:avLst/>
                    </a:prstGeom>
                  </pic:spPr>
                </pic:pic>
              </a:graphicData>
            </a:graphic>
          </wp:inline>
        </w:drawing>
      </w:r>
    </w:p>
    <w:p w14:paraId="5B11178F" w14:textId="77777777" w:rsidR="00C50444" w:rsidRPr="00DA3EBF" w:rsidRDefault="00C50444" w:rsidP="00DA3EBF">
      <w:pPr>
        <w:pStyle w:val="Heading1"/>
        <w:rPr>
          <w:rFonts w:eastAsia="Times New Roman"/>
          <w:b/>
          <w:sz w:val="40"/>
          <w:szCs w:val="40"/>
        </w:rPr>
      </w:pPr>
      <w:r w:rsidRPr="00DA3EBF">
        <w:rPr>
          <w:rFonts w:eastAsia="Times New Roman"/>
          <w:b/>
          <w:sz w:val="40"/>
          <w:szCs w:val="40"/>
        </w:rPr>
        <w:t>Adding a Github artifacts repository to your lab</w:t>
      </w:r>
    </w:p>
    <w:p w14:paraId="5B111790" w14:textId="296D4D54" w:rsidR="00C50444" w:rsidRPr="00C50444" w:rsidRDefault="00C50444" w:rsidP="00C50444">
      <w:pPr>
        <w:spacing w:before="225" w:after="225"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To add a Github artifacts repository to your lab, you first get the HTTPS clone url and Personal Access Token from the artifacts repo, then you enter that information in your </w:t>
      </w:r>
      <w:r w:rsidR="008D1F4D">
        <w:rPr>
          <w:rFonts w:ascii="Helvetica" w:eastAsia="Times New Roman" w:hAnsi="Helvetica" w:cs="Helvetica"/>
          <w:color w:val="333333"/>
        </w:rPr>
        <w:t>l</w:t>
      </w:r>
      <w:r w:rsidRPr="00C50444">
        <w:rPr>
          <w:rFonts w:ascii="Helvetica" w:eastAsia="Times New Roman" w:hAnsi="Helvetica" w:cs="Helvetica"/>
          <w:color w:val="333333"/>
        </w:rPr>
        <w:t>ab</w:t>
      </w:r>
    </w:p>
    <w:p w14:paraId="5B111791" w14:textId="77777777" w:rsidR="00C50444" w:rsidRPr="00DA3EBF" w:rsidRDefault="00C50444" w:rsidP="00DA3EBF">
      <w:pPr>
        <w:pStyle w:val="Heading2"/>
        <w:rPr>
          <w:rFonts w:eastAsia="Times New Roman"/>
          <w:b/>
          <w:sz w:val="32"/>
          <w:szCs w:val="32"/>
        </w:rPr>
      </w:pPr>
      <w:r w:rsidRPr="00DA3EBF">
        <w:rPr>
          <w:rFonts w:eastAsia="Times New Roman"/>
          <w:b/>
          <w:sz w:val="32"/>
          <w:szCs w:val="32"/>
        </w:rPr>
        <w:lastRenderedPageBreak/>
        <w:t>In the Github artifacts repository</w:t>
      </w:r>
    </w:p>
    <w:p w14:paraId="5B111793" w14:textId="3311DCCB" w:rsidR="00C50444" w:rsidRPr="00DA3EBF" w:rsidRDefault="00C50444" w:rsidP="000979FE">
      <w:pPr>
        <w:numPr>
          <w:ilvl w:val="0"/>
          <w:numId w:val="12"/>
        </w:numPr>
        <w:spacing w:before="225" w:after="225" w:line="240" w:lineRule="auto"/>
        <w:rPr>
          <w:rFonts w:ascii="Helvetica" w:eastAsia="Times New Roman" w:hAnsi="Helvetica" w:cs="Helvetica"/>
          <w:color w:val="333333"/>
        </w:rPr>
      </w:pPr>
      <w:r w:rsidRPr="00DA3EBF">
        <w:rPr>
          <w:rFonts w:ascii="Helvetica" w:eastAsia="Times New Roman" w:hAnsi="Helvetica" w:cs="Helvetica"/>
          <w:color w:val="333333"/>
        </w:rPr>
        <w:t xml:space="preserve">On the home page of the Github repo that contains the team artifacts, copy and then save the </w:t>
      </w:r>
      <w:r w:rsidRPr="00DA3EBF">
        <w:rPr>
          <w:rFonts w:ascii="Helvetica" w:eastAsia="Times New Roman" w:hAnsi="Helvetica" w:cs="Helvetica"/>
          <w:b/>
          <w:bCs/>
          <w:color w:val="333333"/>
        </w:rPr>
        <w:t>HTTPS</w:t>
      </w:r>
      <w:r w:rsidRPr="00DA3EBF">
        <w:rPr>
          <w:rFonts w:ascii="Helvetica" w:eastAsia="Times New Roman" w:hAnsi="Helvetica" w:cs="Helvetica"/>
          <w:color w:val="333333"/>
        </w:rPr>
        <w:t xml:space="preserve"> clone url. For example, you can save the url to a temporary Notepad file</w:t>
      </w:r>
      <w:r w:rsidR="00DA3EBF">
        <w:rPr>
          <w:rFonts w:ascii="Helvetica" w:eastAsia="Times New Roman" w:hAnsi="Helvetica" w:cs="Helvetica"/>
          <w:color w:val="333333"/>
        </w:rPr>
        <w:br/>
      </w:r>
      <w:r w:rsidR="00DA3EBF">
        <w:rPr>
          <w:rFonts w:ascii="Helvetica" w:eastAsia="Times New Roman" w:hAnsi="Helvetica" w:cs="Helvetica"/>
          <w:color w:val="333333"/>
        </w:rPr>
        <w:br/>
      </w:r>
      <w:r w:rsidRPr="00C50444">
        <w:rPr>
          <w:rFonts w:eastAsia="Times New Roman"/>
          <w:noProof/>
        </w:rPr>
        <w:drawing>
          <wp:inline distT="0" distB="0" distL="0" distR="0" wp14:anchorId="5B1117D2" wp14:editId="5B1117D3">
            <wp:extent cx="3071495" cy="2966085"/>
            <wp:effectExtent l="0" t="0" r="0" b="5715"/>
            <wp:docPr id="17" name="Picture 17" descr="C:\Users\patshea\Documents\DevTestLab\MD Temp\Something is wrong\devtest-lab\media\devtest-lab-add-artifact-repo\devtestlab-copy-github-artifact-clone-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tshea\Documents\DevTestLab\MD Temp\Something is wrong\devtest-lab\media\devtest-lab-add-artifact-repo\devtestlab-copy-github-artifact-clone-ur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1495" cy="2966085"/>
                    </a:xfrm>
                    <a:prstGeom prst="rect">
                      <a:avLst/>
                    </a:prstGeom>
                    <a:noFill/>
                    <a:ln>
                      <a:noFill/>
                    </a:ln>
                  </pic:spPr>
                </pic:pic>
              </a:graphicData>
            </a:graphic>
          </wp:inline>
        </w:drawing>
      </w:r>
    </w:p>
    <w:p w14:paraId="5B111794" w14:textId="77777777" w:rsidR="00C50444" w:rsidRPr="00C50444" w:rsidRDefault="00C50444" w:rsidP="00DA3EBF">
      <w:pPr>
        <w:numPr>
          <w:ilvl w:val="0"/>
          <w:numId w:val="12"/>
        </w:numPr>
        <w:spacing w:before="225" w:after="225" w:line="240" w:lineRule="auto"/>
        <w:rPr>
          <w:rFonts w:ascii="Helvetica" w:eastAsia="Times New Roman" w:hAnsi="Helvetica" w:cs="Helvetica"/>
          <w:color w:val="333333"/>
        </w:rPr>
      </w:pPr>
      <w:r w:rsidRPr="00C50444">
        <w:rPr>
          <w:rFonts w:ascii="Helvetica" w:eastAsia="Times New Roman" w:hAnsi="Helvetica" w:cs="Helvetica"/>
          <w:color w:val="333333"/>
        </w:rPr>
        <w:t>On the home page of the Github repo:</w:t>
      </w:r>
    </w:p>
    <w:p w14:paraId="5B111795" w14:textId="77777777" w:rsidR="00C50444" w:rsidRPr="002F3B32" w:rsidRDefault="00C50444" w:rsidP="00DA3EBF">
      <w:pPr>
        <w:pStyle w:val="ListParagraph"/>
        <w:numPr>
          <w:ilvl w:val="0"/>
          <w:numId w:val="12"/>
        </w:numPr>
        <w:spacing w:before="100" w:beforeAutospacing="1" w:after="100" w:afterAutospacing="1" w:line="240" w:lineRule="auto"/>
        <w:rPr>
          <w:rFonts w:ascii="Helvetica" w:eastAsia="Times New Roman" w:hAnsi="Helvetica" w:cs="Helvetica"/>
          <w:color w:val="333333"/>
        </w:rPr>
      </w:pPr>
      <w:r w:rsidRPr="002F3B32">
        <w:rPr>
          <w:rFonts w:ascii="Helvetica" w:eastAsia="Times New Roman" w:hAnsi="Helvetica" w:cs="Helvetica"/>
          <w:color w:val="333333"/>
        </w:rPr>
        <w:t>Open the user menu in the upper-right corner.</w:t>
      </w:r>
    </w:p>
    <w:p w14:paraId="5B111797" w14:textId="51B9C314" w:rsidR="00C50444" w:rsidRPr="00DA3EBF" w:rsidRDefault="00C50444" w:rsidP="00FB187C">
      <w:pPr>
        <w:pStyle w:val="ListParagraph"/>
        <w:numPr>
          <w:ilvl w:val="0"/>
          <w:numId w:val="12"/>
        </w:numPr>
        <w:spacing w:before="225" w:beforeAutospacing="1" w:after="225" w:afterAutospacing="1" w:line="240" w:lineRule="auto"/>
        <w:rPr>
          <w:rFonts w:ascii="Helvetica" w:eastAsia="Times New Roman" w:hAnsi="Helvetica" w:cs="Helvetica"/>
          <w:color w:val="333333"/>
        </w:rPr>
      </w:pPr>
      <w:r w:rsidRPr="00DA3EBF">
        <w:rPr>
          <w:rFonts w:ascii="Helvetica" w:eastAsia="Times New Roman" w:hAnsi="Helvetica" w:cs="Helvetica"/>
          <w:color w:val="333333"/>
        </w:rPr>
        <w:lastRenderedPageBreak/>
        <w:t xml:space="preserve">Choose the </w:t>
      </w:r>
      <w:r w:rsidRPr="00DA3EBF">
        <w:rPr>
          <w:rFonts w:ascii="Helvetica" w:eastAsia="Times New Roman" w:hAnsi="Helvetica" w:cs="Helvetica"/>
          <w:b/>
          <w:bCs/>
          <w:color w:val="333333"/>
        </w:rPr>
        <w:t>Settings</w:t>
      </w:r>
      <w:r w:rsidRPr="00DA3EBF">
        <w:rPr>
          <w:rFonts w:ascii="Helvetica" w:eastAsia="Times New Roman" w:hAnsi="Helvetica" w:cs="Helvetica"/>
          <w:color w:val="333333"/>
        </w:rPr>
        <w:t xml:space="preserve"> item.</w:t>
      </w:r>
      <w:r w:rsidR="00DA3EBF">
        <w:rPr>
          <w:rFonts w:ascii="Helvetica" w:eastAsia="Times New Roman" w:hAnsi="Helvetica" w:cs="Helvetica"/>
          <w:color w:val="333333"/>
        </w:rPr>
        <w:br/>
      </w:r>
      <w:r w:rsidR="00DA3EBF">
        <w:rPr>
          <w:rFonts w:ascii="Helvetica" w:eastAsia="Times New Roman" w:hAnsi="Helvetica" w:cs="Helvetica"/>
          <w:color w:val="333333"/>
        </w:rPr>
        <w:br/>
      </w:r>
      <w:r w:rsidRPr="00C50444">
        <w:rPr>
          <w:rFonts w:eastAsia="Times New Roman"/>
          <w:noProof/>
        </w:rPr>
        <w:drawing>
          <wp:inline distT="0" distB="0" distL="0" distR="0" wp14:anchorId="5B1117D4" wp14:editId="5B1117D5">
            <wp:extent cx="3106420" cy="4243705"/>
            <wp:effectExtent l="0" t="0" r="0" b="4445"/>
            <wp:docPr id="16" name="Picture 16" descr="C:\Users\patshea\Documents\DevTestLab\MD Temp\Something is wrong\devtest-lab\media\devtest-lab-add-artifact-repo\devtestlab-github-artifact-open-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tshea\Documents\DevTestLab\MD Temp\Something is wrong\devtest-lab\media\devtest-lab-add-artifact-repo\devtestlab-github-artifact-open-setting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6420" cy="4243705"/>
                    </a:xfrm>
                    <a:prstGeom prst="rect">
                      <a:avLst/>
                    </a:prstGeom>
                    <a:noFill/>
                    <a:ln>
                      <a:noFill/>
                    </a:ln>
                  </pic:spPr>
                </pic:pic>
              </a:graphicData>
            </a:graphic>
          </wp:inline>
        </w:drawing>
      </w:r>
    </w:p>
    <w:p w14:paraId="5B111798" w14:textId="77777777" w:rsidR="00C50444" w:rsidRPr="00C50444" w:rsidRDefault="00C50444" w:rsidP="00DA3EBF">
      <w:pPr>
        <w:numPr>
          <w:ilvl w:val="0"/>
          <w:numId w:val="12"/>
        </w:numPr>
        <w:spacing w:before="100" w:beforeAutospacing="1" w:after="100" w:afterAutospacing="1"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In the </w:t>
      </w:r>
      <w:r w:rsidRPr="00C50444">
        <w:rPr>
          <w:rFonts w:ascii="Helvetica" w:eastAsia="Times New Roman" w:hAnsi="Helvetica" w:cs="Helvetica"/>
          <w:b/>
          <w:bCs/>
          <w:color w:val="333333"/>
        </w:rPr>
        <w:t>Personal Settings</w:t>
      </w:r>
      <w:r w:rsidRPr="00C50444">
        <w:rPr>
          <w:rFonts w:ascii="Helvetica" w:eastAsia="Times New Roman" w:hAnsi="Helvetica" w:cs="Helvetica"/>
          <w:color w:val="333333"/>
        </w:rPr>
        <w:t xml:space="preserve"> list on the </w:t>
      </w:r>
      <w:r w:rsidRPr="00C50444">
        <w:rPr>
          <w:rFonts w:ascii="Helvetica" w:eastAsia="Times New Roman" w:hAnsi="Helvetica" w:cs="Helvetica"/>
          <w:b/>
          <w:bCs/>
          <w:color w:val="333333"/>
        </w:rPr>
        <w:t>Your Profile</w:t>
      </w:r>
      <w:r w:rsidRPr="00C50444">
        <w:rPr>
          <w:rFonts w:ascii="Helvetica" w:eastAsia="Times New Roman" w:hAnsi="Helvetica" w:cs="Helvetica"/>
          <w:color w:val="333333"/>
        </w:rPr>
        <w:t xml:space="preserve"> page, choose </w:t>
      </w:r>
      <w:r w:rsidRPr="00C50444">
        <w:rPr>
          <w:rFonts w:ascii="Helvetica" w:eastAsia="Times New Roman" w:hAnsi="Helvetica" w:cs="Helvetica"/>
          <w:b/>
          <w:bCs/>
          <w:color w:val="333333"/>
        </w:rPr>
        <w:t>Personal access tokens</w:t>
      </w:r>
      <w:r w:rsidRPr="00C50444">
        <w:rPr>
          <w:rFonts w:ascii="Helvetica" w:eastAsia="Times New Roman" w:hAnsi="Helvetica" w:cs="Helvetica"/>
          <w:color w:val="333333"/>
        </w:rPr>
        <w:t>.</w:t>
      </w:r>
    </w:p>
    <w:p w14:paraId="5B111799" w14:textId="77777777" w:rsidR="00C50444" w:rsidRPr="00C50444" w:rsidRDefault="00C50444" w:rsidP="00DA3EBF">
      <w:pPr>
        <w:numPr>
          <w:ilvl w:val="0"/>
          <w:numId w:val="12"/>
        </w:numPr>
        <w:spacing w:before="100" w:beforeAutospacing="1" w:after="100" w:afterAutospacing="1"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On the </w:t>
      </w:r>
      <w:r w:rsidRPr="00C50444">
        <w:rPr>
          <w:rFonts w:ascii="Helvetica" w:eastAsia="Times New Roman" w:hAnsi="Helvetica" w:cs="Helvetica"/>
          <w:b/>
          <w:bCs/>
          <w:color w:val="333333"/>
        </w:rPr>
        <w:t>Personal access tokens</w:t>
      </w:r>
      <w:r w:rsidRPr="00C50444">
        <w:rPr>
          <w:rFonts w:ascii="Helvetica" w:eastAsia="Times New Roman" w:hAnsi="Helvetica" w:cs="Helvetica"/>
          <w:color w:val="333333"/>
        </w:rPr>
        <w:t xml:space="preserve"> page, choose </w:t>
      </w:r>
      <w:r w:rsidRPr="00C50444">
        <w:rPr>
          <w:rFonts w:ascii="Helvetica" w:eastAsia="Times New Roman" w:hAnsi="Helvetica" w:cs="Helvetica"/>
          <w:b/>
          <w:bCs/>
          <w:color w:val="333333"/>
        </w:rPr>
        <w:t>Generate new token</w:t>
      </w:r>
      <w:r w:rsidRPr="00C50444">
        <w:rPr>
          <w:rFonts w:ascii="Helvetica" w:eastAsia="Times New Roman" w:hAnsi="Helvetica" w:cs="Helvetica"/>
          <w:color w:val="333333"/>
        </w:rPr>
        <w:t>.</w:t>
      </w:r>
    </w:p>
    <w:p w14:paraId="5B11179A" w14:textId="77777777" w:rsidR="00C50444" w:rsidRPr="00C50444" w:rsidRDefault="00C50444" w:rsidP="00DA3EBF">
      <w:pPr>
        <w:numPr>
          <w:ilvl w:val="0"/>
          <w:numId w:val="12"/>
        </w:numPr>
        <w:spacing w:before="100" w:beforeAutospacing="1" w:after="100" w:afterAutospacing="1"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On the </w:t>
      </w:r>
      <w:r w:rsidRPr="00C50444">
        <w:rPr>
          <w:rFonts w:ascii="Helvetica" w:eastAsia="Times New Roman" w:hAnsi="Helvetica" w:cs="Helvetica"/>
          <w:b/>
          <w:bCs/>
          <w:color w:val="333333"/>
        </w:rPr>
        <w:t>New personal access token</w:t>
      </w:r>
      <w:r w:rsidRPr="00C50444">
        <w:rPr>
          <w:rFonts w:ascii="Helvetica" w:eastAsia="Times New Roman" w:hAnsi="Helvetica" w:cs="Helvetica"/>
          <w:color w:val="333333"/>
        </w:rPr>
        <w:t xml:space="preserve"> page, enter a </w:t>
      </w:r>
      <w:r w:rsidRPr="00C50444">
        <w:rPr>
          <w:rFonts w:ascii="Helvetica" w:eastAsia="Times New Roman" w:hAnsi="Helvetica" w:cs="Helvetica"/>
          <w:b/>
          <w:bCs/>
          <w:color w:val="333333"/>
        </w:rPr>
        <w:t>Token description</w:t>
      </w:r>
      <w:r w:rsidRPr="00C50444">
        <w:rPr>
          <w:rFonts w:ascii="Helvetica" w:eastAsia="Times New Roman" w:hAnsi="Helvetica" w:cs="Helvetica"/>
          <w:color w:val="333333"/>
        </w:rPr>
        <w:t xml:space="preserve">, accept the default items in the </w:t>
      </w:r>
      <w:r w:rsidRPr="00C50444">
        <w:rPr>
          <w:rFonts w:ascii="Helvetica" w:eastAsia="Times New Roman" w:hAnsi="Helvetica" w:cs="Helvetica"/>
          <w:b/>
          <w:bCs/>
          <w:color w:val="333333"/>
        </w:rPr>
        <w:t>Select scopes</w:t>
      </w:r>
      <w:r w:rsidRPr="00C50444">
        <w:rPr>
          <w:rFonts w:ascii="Helvetica" w:eastAsia="Times New Roman" w:hAnsi="Helvetica" w:cs="Helvetica"/>
          <w:color w:val="333333"/>
        </w:rPr>
        <w:t xml:space="preserve">, and then choose </w:t>
      </w:r>
      <w:r w:rsidRPr="00C50444">
        <w:rPr>
          <w:rFonts w:ascii="Helvetica" w:eastAsia="Times New Roman" w:hAnsi="Helvetica" w:cs="Helvetica"/>
          <w:b/>
          <w:bCs/>
          <w:color w:val="333333"/>
        </w:rPr>
        <w:t>Generate Token</w:t>
      </w:r>
      <w:r w:rsidRPr="00C50444">
        <w:rPr>
          <w:rFonts w:ascii="Helvetica" w:eastAsia="Times New Roman" w:hAnsi="Helvetica" w:cs="Helvetica"/>
          <w:color w:val="333333"/>
        </w:rPr>
        <w:t>.</w:t>
      </w:r>
    </w:p>
    <w:p w14:paraId="5B11179B" w14:textId="77777777" w:rsidR="00C50444" w:rsidRPr="00C50444" w:rsidRDefault="00C50444" w:rsidP="00DA3EBF">
      <w:pPr>
        <w:numPr>
          <w:ilvl w:val="0"/>
          <w:numId w:val="12"/>
        </w:numPr>
        <w:spacing w:before="100" w:beforeAutospacing="1" w:after="100" w:afterAutospacing="1"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On the </w:t>
      </w:r>
      <w:r w:rsidRPr="00C50444">
        <w:rPr>
          <w:rFonts w:ascii="Helvetica" w:eastAsia="Times New Roman" w:hAnsi="Helvetica" w:cs="Helvetica"/>
          <w:b/>
          <w:bCs/>
          <w:color w:val="333333"/>
        </w:rPr>
        <w:t>Personal access tokens</w:t>
      </w:r>
      <w:r w:rsidRPr="00C50444">
        <w:rPr>
          <w:rFonts w:ascii="Helvetica" w:eastAsia="Times New Roman" w:hAnsi="Helvetica" w:cs="Helvetica"/>
          <w:color w:val="333333"/>
        </w:rPr>
        <w:t xml:space="preserve"> page, copy and then save the generated token:</w:t>
      </w:r>
      <w:r w:rsidRPr="00C50444">
        <w:rPr>
          <w:rFonts w:ascii="Helvetica" w:eastAsia="Times New Roman" w:hAnsi="Helvetica" w:cs="Helvetica"/>
          <w:color w:val="333333"/>
        </w:rPr>
        <w:br/>
      </w:r>
      <w:r w:rsidRPr="00C50444">
        <w:rPr>
          <w:rFonts w:ascii="Helvetica" w:eastAsia="Times New Roman" w:hAnsi="Helvetica" w:cs="Helvetica"/>
          <w:noProof/>
          <w:color w:val="333333"/>
        </w:rPr>
        <w:drawing>
          <wp:inline distT="0" distB="0" distL="0" distR="0" wp14:anchorId="5B1117D6" wp14:editId="5B1117D7">
            <wp:extent cx="6424295" cy="2872105"/>
            <wp:effectExtent l="0" t="0" r="0" b="4445"/>
            <wp:docPr id="15" name="Picture 15" descr="C:\Users\patshea\Documents\DevTestLab\MD Temp\Something is wrong\devtest-lab\media\devtest-lab-add-artifact-repo\devtestlab-add-artifacts-repo-copy-personal-access-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tshea\Documents\DevTestLab\MD Temp\Something is wrong\devtest-lab\media\devtest-lab-add-artifact-repo\devtestlab-add-artifacts-repo-copy-personal-access-tok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24295" cy="2872105"/>
                    </a:xfrm>
                    <a:prstGeom prst="rect">
                      <a:avLst/>
                    </a:prstGeom>
                    <a:noFill/>
                    <a:ln>
                      <a:noFill/>
                    </a:ln>
                  </pic:spPr>
                </pic:pic>
              </a:graphicData>
            </a:graphic>
          </wp:inline>
        </w:drawing>
      </w:r>
    </w:p>
    <w:p w14:paraId="5B11179C" w14:textId="77777777" w:rsidR="00C50444" w:rsidRPr="00DA3EBF" w:rsidRDefault="00C50444" w:rsidP="00DA3EBF">
      <w:pPr>
        <w:pStyle w:val="Heading2"/>
        <w:rPr>
          <w:rFonts w:eastAsia="Times New Roman"/>
          <w:b/>
          <w:sz w:val="32"/>
          <w:szCs w:val="32"/>
        </w:rPr>
      </w:pPr>
      <w:r w:rsidRPr="00DA3EBF">
        <w:rPr>
          <w:rFonts w:eastAsia="Times New Roman"/>
          <w:b/>
          <w:sz w:val="32"/>
          <w:szCs w:val="32"/>
        </w:rPr>
        <w:lastRenderedPageBreak/>
        <w:t>In the DevTest Lab</w:t>
      </w:r>
    </w:p>
    <w:p w14:paraId="5B11179E" w14:textId="10B71B75" w:rsidR="00C50444" w:rsidRPr="00DA3EBF" w:rsidRDefault="00C50444" w:rsidP="00583FDE">
      <w:pPr>
        <w:numPr>
          <w:ilvl w:val="0"/>
          <w:numId w:val="13"/>
        </w:numPr>
        <w:spacing w:before="225" w:after="225" w:line="240" w:lineRule="auto"/>
        <w:rPr>
          <w:rFonts w:ascii="Helvetica" w:eastAsia="Times New Roman" w:hAnsi="Helvetica" w:cs="Helvetica"/>
          <w:color w:val="333333"/>
        </w:rPr>
      </w:pPr>
      <w:r w:rsidRPr="00DA3EBF">
        <w:rPr>
          <w:rFonts w:ascii="Helvetica" w:eastAsia="Times New Roman" w:hAnsi="Helvetica" w:cs="Helvetica"/>
          <w:color w:val="333333"/>
        </w:rPr>
        <w:t xml:space="preserve">On the home blade of your lab, choose </w:t>
      </w:r>
      <w:r w:rsidRPr="00DA3EBF">
        <w:rPr>
          <w:rFonts w:ascii="Helvetica" w:eastAsia="Times New Roman" w:hAnsi="Helvetica" w:cs="Helvetica"/>
          <w:b/>
          <w:bCs/>
          <w:color w:val="333333"/>
        </w:rPr>
        <w:t>Settings</w:t>
      </w:r>
      <w:r w:rsidR="00DA3EBF">
        <w:rPr>
          <w:rFonts w:ascii="Helvetica" w:eastAsia="Times New Roman" w:hAnsi="Helvetica" w:cs="Helvetica"/>
          <w:b/>
          <w:bCs/>
          <w:color w:val="333333"/>
        </w:rPr>
        <w:br/>
      </w:r>
      <w:r w:rsidR="00DA3EBF">
        <w:rPr>
          <w:rFonts w:ascii="Helvetica" w:eastAsia="Times New Roman" w:hAnsi="Helvetica" w:cs="Helvetica"/>
          <w:b/>
          <w:bCs/>
          <w:color w:val="333333"/>
        </w:rPr>
        <w:br/>
      </w:r>
      <w:r w:rsidRPr="00C50444">
        <w:rPr>
          <w:rFonts w:eastAsia="Times New Roman"/>
          <w:noProof/>
        </w:rPr>
        <w:drawing>
          <wp:inline distT="0" distB="0" distL="0" distR="0" wp14:anchorId="5B1117D8" wp14:editId="5B1117D9">
            <wp:extent cx="5615305" cy="1817370"/>
            <wp:effectExtent l="0" t="0" r="4445" b="0"/>
            <wp:docPr id="14" name="Picture 14" descr="Choo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305" cy="1817370"/>
                    </a:xfrm>
                    <a:prstGeom prst="rect">
                      <a:avLst/>
                    </a:prstGeom>
                    <a:noFill/>
                    <a:ln>
                      <a:noFill/>
                    </a:ln>
                  </pic:spPr>
                </pic:pic>
              </a:graphicData>
            </a:graphic>
          </wp:inline>
        </w:drawing>
      </w:r>
    </w:p>
    <w:p w14:paraId="5B1117A0" w14:textId="7C8366EF" w:rsidR="00C50444" w:rsidRPr="00DA3EBF" w:rsidRDefault="00C50444" w:rsidP="00F96C11">
      <w:pPr>
        <w:numPr>
          <w:ilvl w:val="0"/>
          <w:numId w:val="13"/>
        </w:numPr>
        <w:spacing w:before="225" w:after="225" w:line="240" w:lineRule="auto"/>
        <w:rPr>
          <w:rFonts w:ascii="Helvetica" w:eastAsia="Times New Roman" w:hAnsi="Helvetica" w:cs="Helvetica"/>
          <w:color w:val="333333"/>
        </w:rPr>
      </w:pPr>
      <w:r w:rsidRPr="00DA3EBF">
        <w:rPr>
          <w:rFonts w:ascii="Helvetica" w:eastAsia="Times New Roman" w:hAnsi="Helvetica" w:cs="Helvetica"/>
          <w:color w:val="333333"/>
        </w:rPr>
        <w:t xml:space="preserve">On the </w:t>
      </w:r>
      <w:r w:rsidRPr="00DA3EBF">
        <w:rPr>
          <w:rFonts w:ascii="Helvetica" w:eastAsia="Times New Roman" w:hAnsi="Helvetica" w:cs="Helvetica"/>
          <w:b/>
          <w:bCs/>
          <w:color w:val="333333"/>
        </w:rPr>
        <w:t>Settings</w:t>
      </w:r>
      <w:r w:rsidRPr="00DA3EBF">
        <w:rPr>
          <w:rFonts w:ascii="Helvetica" w:eastAsia="Times New Roman" w:hAnsi="Helvetica" w:cs="Helvetica"/>
          <w:color w:val="333333"/>
        </w:rPr>
        <w:t xml:space="preserve"> blade, choose </w:t>
      </w:r>
      <w:r w:rsidRPr="00DA3EBF">
        <w:rPr>
          <w:rFonts w:ascii="Helvetica" w:eastAsia="Times New Roman" w:hAnsi="Helvetica" w:cs="Helvetica"/>
          <w:b/>
          <w:bCs/>
          <w:color w:val="333333"/>
        </w:rPr>
        <w:t>Artifacts Repository</w:t>
      </w:r>
      <w:r w:rsidR="00DA3EBF">
        <w:rPr>
          <w:rFonts w:ascii="Helvetica" w:eastAsia="Times New Roman" w:hAnsi="Helvetica" w:cs="Helvetica"/>
          <w:b/>
          <w:bCs/>
          <w:color w:val="333333"/>
        </w:rPr>
        <w:br/>
      </w:r>
      <w:r w:rsidR="00DA3EBF">
        <w:rPr>
          <w:rFonts w:ascii="Helvetica" w:eastAsia="Times New Roman" w:hAnsi="Helvetica" w:cs="Helvetica"/>
          <w:b/>
          <w:bCs/>
          <w:color w:val="333333"/>
        </w:rPr>
        <w:br/>
      </w:r>
      <w:r w:rsidRPr="00C50444">
        <w:rPr>
          <w:rFonts w:eastAsia="Times New Roman"/>
          <w:noProof/>
        </w:rPr>
        <w:drawing>
          <wp:inline distT="0" distB="0" distL="0" distR="0" wp14:anchorId="5B1117DA" wp14:editId="5B1117DB">
            <wp:extent cx="3013075" cy="2966085"/>
            <wp:effectExtent l="0" t="0" r="0" b="5715"/>
            <wp:docPr id="13" name="Picture 13" descr="C:\Users\patshea\Documents\DevTestLab\MD Temp\Something is wrong\devtest-lab\media\devtest-lab-add-artifact-repo\devtestlab-add-artifacts-repo-choose-dtl-settings-artifact-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tshea\Documents\DevTestLab\MD Temp\Something is wrong\devtest-lab\media\devtest-lab-add-artifact-repo\devtestlab-add-artifacts-repo-choose-dtl-settings-artifact-rep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3075" cy="2966085"/>
                    </a:xfrm>
                    <a:prstGeom prst="rect">
                      <a:avLst/>
                    </a:prstGeom>
                    <a:noFill/>
                    <a:ln>
                      <a:noFill/>
                    </a:ln>
                  </pic:spPr>
                </pic:pic>
              </a:graphicData>
            </a:graphic>
          </wp:inline>
        </w:drawing>
      </w:r>
    </w:p>
    <w:p w14:paraId="5B1117A1" w14:textId="77777777" w:rsidR="00C50444" w:rsidRPr="00C50444" w:rsidRDefault="00C50444" w:rsidP="00DA3EBF">
      <w:pPr>
        <w:numPr>
          <w:ilvl w:val="0"/>
          <w:numId w:val="13"/>
        </w:numPr>
        <w:spacing w:before="225" w:after="225"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On the </w:t>
      </w:r>
      <w:r w:rsidRPr="00C50444">
        <w:rPr>
          <w:rFonts w:ascii="Helvetica" w:eastAsia="Times New Roman" w:hAnsi="Helvetica" w:cs="Helvetica"/>
          <w:b/>
          <w:bCs/>
          <w:color w:val="333333"/>
        </w:rPr>
        <w:t>Artifacts Repository</w:t>
      </w:r>
      <w:r w:rsidRPr="00C50444">
        <w:rPr>
          <w:rFonts w:ascii="Helvetica" w:eastAsia="Times New Roman" w:hAnsi="Helvetica" w:cs="Helvetica"/>
          <w:color w:val="333333"/>
        </w:rPr>
        <w:t xml:space="preserve"> blade</w:t>
      </w:r>
    </w:p>
    <w:p w14:paraId="5B1117A2" w14:textId="77777777" w:rsidR="00C50444" w:rsidRPr="00DA3EBF" w:rsidRDefault="00C50444" w:rsidP="00DA3EBF">
      <w:pPr>
        <w:pStyle w:val="ListParagraph"/>
        <w:numPr>
          <w:ilvl w:val="0"/>
          <w:numId w:val="14"/>
        </w:numPr>
        <w:spacing w:before="100" w:beforeAutospacing="1" w:after="100" w:afterAutospacing="1" w:line="240" w:lineRule="auto"/>
        <w:rPr>
          <w:rFonts w:ascii="Helvetica" w:eastAsia="Times New Roman" w:hAnsi="Helvetica" w:cs="Helvetica"/>
          <w:color w:val="333333"/>
        </w:rPr>
      </w:pPr>
      <w:r w:rsidRPr="00DA3EBF">
        <w:rPr>
          <w:rFonts w:ascii="Helvetica" w:eastAsia="Times New Roman" w:hAnsi="Helvetica" w:cs="Helvetica"/>
          <w:color w:val="333333"/>
        </w:rPr>
        <w:t xml:space="preserve">Enter a display </w:t>
      </w:r>
      <w:r w:rsidRPr="00DA3EBF">
        <w:rPr>
          <w:rFonts w:ascii="Helvetica" w:eastAsia="Times New Roman" w:hAnsi="Helvetica" w:cs="Helvetica"/>
          <w:b/>
          <w:bCs/>
          <w:color w:val="333333"/>
        </w:rPr>
        <w:t>Name</w:t>
      </w:r>
      <w:r w:rsidRPr="00DA3EBF">
        <w:rPr>
          <w:rFonts w:ascii="Helvetica" w:eastAsia="Times New Roman" w:hAnsi="Helvetica" w:cs="Helvetica"/>
          <w:color w:val="333333"/>
        </w:rPr>
        <w:t xml:space="preserve"> for the repo.</w:t>
      </w:r>
    </w:p>
    <w:p w14:paraId="5B1117A3" w14:textId="77777777" w:rsidR="00C50444" w:rsidRPr="00DA3EBF" w:rsidRDefault="00C50444" w:rsidP="00DA3EBF">
      <w:pPr>
        <w:pStyle w:val="ListParagraph"/>
        <w:numPr>
          <w:ilvl w:val="0"/>
          <w:numId w:val="14"/>
        </w:numPr>
        <w:spacing w:before="100" w:beforeAutospacing="1" w:after="100" w:afterAutospacing="1" w:line="240" w:lineRule="auto"/>
        <w:rPr>
          <w:rFonts w:ascii="Helvetica" w:eastAsia="Times New Roman" w:hAnsi="Helvetica" w:cs="Helvetica"/>
          <w:color w:val="333333"/>
        </w:rPr>
      </w:pPr>
      <w:r w:rsidRPr="00DA3EBF">
        <w:rPr>
          <w:rFonts w:ascii="Helvetica" w:eastAsia="Times New Roman" w:hAnsi="Helvetica" w:cs="Helvetica"/>
          <w:color w:val="333333"/>
        </w:rPr>
        <w:t xml:space="preserve">Enter the saved </w:t>
      </w:r>
      <w:r w:rsidRPr="00DA3EBF">
        <w:rPr>
          <w:rFonts w:ascii="Helvetica" w:eastAsia="Times New Roman" w:hAnsi="Helvetica" w:cs="Helvetica"/>
          <w:b/>
          <w:bCs/>
          <w:color w:val="333333"/>
        </w:rPr>
        <w:t>Git Clone Url</w:t>
      </w:r>
      <w:r w:rsidRPr="00DA3EBF">
        <w:rPr>
          <w:rFonts w:ascii="Helvetica" w:eastAsia="Times New Roman" w:hAnsi="Helvetica" w:cs="Helvetica"/>
          <w:color w:val="333333"/>
        </w:rPr>
        <w:t>.</w:t>
      </w:r>
    </w:p>
    <w:p w14:paraId="5B1117A4" w14:textId="613C630F" w:rsidR="00C50444" w:rsidRPr="00DA3EBF" w:rsidRDefault="00C50444" w:rsidP="00DA3EBF">
      <w:pPr>
        <w:pStyle w:val="ListParagraph"/>
        <w:numPr>
          <w:ilvl w:val="0"/>
          <w:numId w:val="14"/>
        </w:numPr>
        <w:spacing w:before="100" w:beforeAutospacing="1" w:after="100" w:afterAutospacing="1" w:line="240" w:lineRule="auto"/>
        <w:rPr>
          <w:rFonts w:ascii="Helvetica" w:eastAsia="Times New Roman" w:hAnsi="Helvetica" w:cs="Helvetica"/>
          <w:color w:val="333333"/>
        </w:rPr>
      </w:pPr>
      <w:r w:rsidRPr="00DA3EBF">
        <w:rPr>
          <w:rFonts w:ascii="Helvetica" w:eastAsia="Times New Roman" w:hAnsi="Helvetica" w:cs="Helvetica"/>
          <w:color w:val="333333"/>
        </w:rPr>
        <w:t xml:space="preserve">Enter the </w:t>
      </w:r>
      <w:r w:rsidR="00035D11" w:rsidRPr="00DA3EBF">
        <w:rPr>
          <w:rFonts w:ascii="Helvetica" w:eastAsia="Times New Roman" w:hAnsi="Helvetica" w:cs="Helvetica"/>
          <w:color w:val="333333"/>
        </w:rPr>
        <w:t xml:space="preserve">relative </w:t>
      </w:r>
      <w:r w:rsidRPr="00DA3EBF">
        <w:rPr>
          <w:rFonts w:ascii="Helvetica" w:eastAsia="Times New Roman" w:hAnsi="Helvetica" w:cs="Helvetica"/>
          <w:b/>
          <w:bCs/>
          <w:color w:val="333333"/>
        </w:rPr>
        <w:t>Folder Path</w:t>
      </w:r>
      <w:r w:rsidRPr="00DA3EBF">
        <w:rPr>
          <w:rFonts w:ascii="Helvetica" w:eastAsia="Times New Roman" w:hAnsi="Helvetica" w:cs="Helvetica"/>
          <w:color w:val="333333"/>
        </w:rPr>
        <w:t xml:space="preserve"> </w:t>
      </w:r>
      <w:r w:rsidR="00035D11" w:rsidRPr="00DA3EBF">
        <w:rPr>
          <w:rFonts w:ascii="Helvetica" w:eastAsia="Times New Roman" w:hAnsi="Helvetica" w:cs="Helvetica"/>
          <w:color w:val="333333"/>
        </w:rPr>
        <w:t xml:space="preserve">of the top level folder </w:t>
      </w:r>
      <w:r w:rsidRPr="00DA3EBF">
        <w:rPr>
          <w:rFonts w:ascii="Helvetica" w:eastAsia="Times New Roman" w:hAnsi="Helvetica" w:cs="Helvetica"/>
          <w:color w:val="333333"/>
        </w:rPr>
        <w:t xml:space="preserve"> that contains the artifacts.</w:t>
      </w:r>
    </w:p>
    <w:p w14:paraId="5B1117A5" w14:textId="77777777" w:rsidR="00C50444" w:rsidRPr="00DA3EBF" w:rsidRDefault="00C50444" w:rsidP="00DA3EBF">
      <w:pPr>
        <w:pStyle w:val="ListParagraph"/>
        <w:numPr>
          <w:ilvl w:val="0"/>
          <w:numId w:val="14"/>
        </w:numPr>
        <w:spacing w:before="100" w:beforeAutospacing="1" w:after="100" w:afterAutospacing="1" w:line="240" w:lineRule="auto"/>
        <w:rPr>
          <w:rFonts w:ascii="Helvetica" w:eastAsia="Times New Roman" w:hAnsi="Helvetica" w:cs="Helvetica"/>
          <w:color w:val="333333"/>
        </w:rPr>
      </w:pPr>
      <w:r w:rsidRPr="00DA3EBF">
        <w:rPr>
          <w:rFonts w:ascii="Helvetica" w:eastAsia="Times New Roman" w:hAnsi="Helvetica" w:cs="Helvetica"/>
          <w:color w:val="333333"/>
        </w:rPr>
        <w:t xml:space="preserve">Enter the saved </w:t>
      </w:r>
      <w:r w:rsidRPr="00DA3EBF">
        <w:rPr>
          <w:rFonts w:ascii="Helvetica" w:eastAsia="Times New Roman" w:hAnsi="Helvetica" w:cs="Helvetica"/>
          <w:b/>
          <w:bCs/>
          <w:color w:val="333333"/>
        </w:rPr>
        <w:t>Personal Access Token</w:t>
      </w:r>
      <w:r w:rsidRPr="00DA3EBF">
        <w:rPr>
          <w:rFonts w:ascii="Helvetica" w:eastAsia="Times New Roman" w:hAnsi="Helvetica" w:cs="Helvetica"/>
          <w:color w:val="333333"/>
        </w:rPr>
        <w:t xml:space="preserve"> to the artifacts repo.</w:t>
      </w:r>
    </w:p>
    <w:p w14:paraId="5B1117A6" w14:textId="77777777" w:rsidR="00C50444" w:rsidRPr="00DA3EBF" w:rsidRDefault="00C50444" w:rsidP="00DA3EBF">
      <w:pPr>
        <w:pStyle w:val="ListParagraph"/>
        <w:numPr>
          <w:ilvl w:val="0"/>
          <w:numId w:val="14"/>
        </w:numPr>
        <w:spacing w:before="100" w:beforeAutospacing="1" w:after="100" w:afterAutospacing="1" w:line="240" w:lineRule="auto"/>
        <w:rPr>
          <w:rFonts w:ascii="Helvetica" w:eastAsia="Times New Roman" w:hAnsi="Helvetica" w:cs="Helvetica"/>
          <w:color w:val="333333"/>
        </w:rPr>
      </w:pPr>
      <w:r w:rsidRPr="00DA3EBF">
        <w:rPr>
          <w:rFonts w:ascii="Helvetica" w:eastAsia="Times New Roman" w:hAnsi="Helvetica" w:cs="Helvetica"/>
          <w:color w:val="333333"/>
        </w:rPr>
        <w:t xml:space="preserve">Choose </w:t>
      </w:r>
      <w:r w:rsidRPr="00DA3EBF">
        <w:rPr>
          <w:rFonts w:ascii="Helvetica" w:eastAsia="Times New Roman" w:hAnsi="Helvetica" w:cs="Helvetica"/>
          <w:b/>
          <w:bCs/>
          <w:color w:val="333333"/>
        </w:rPr>
        <w:t>Save</w:t>
      </w:r>
      <w:r w:rsidRPr="00DA3EBF">
        <w:rPr>
          <w:rFonts w:ascii="Helvetica" w:eastAsia="Times New Roman" w:hAnsi="Helvetica" w:cs="Helvetica"/>
          <w:color w:val="333333"/>
        </w:rPr>
        <w:t>.</w:t>
      </w:r>
    </w:p>
    <w:p w14:paraId="5B1117A7" w14:textId="77777777" w:rsidR="00C50444" w:rsidRPr="00C50444" w:rsidRDefault="00C50444" w:rsidP="00C50444">
      <w:pPr>
        <w:spacing w:before="225" w:after="225" w:line="240" w:lineRule="auto"/>
        <w:rPr>
          <w:rFonts w:ascii="Helvetica" w:eastAsia="Times New Roman" w:hAnsi="Helvetica" w:cs="Helvetica"/>
          <w:color w:val="333333"/>
        </w:rPr>
      </w:pPr>
      <w:r w:rsidRPr="00C50444">
        <w:rPr>
          <w:rFonts w:ascii="Helvetica" w:eastAsia="Times New Roman" w:hAnsi="Helvetica" w:cs="Helvetica"/>
          <w:noProof/>
          <w:color w:val="333333"/>
        </w:rPr>
        <w:lastRenderedPageBreak/>
        <w:drawing>
          <wp:inline distT="0" distB="0" distL="0" distR="0" wp14:anchorId="5B1117DC" wp14:editId="5B1117DD">
            <wp:extent cx="5650230" cy="4618990"/>
            <wp:effectExtent l="0" t="0" r="7620" b="0"/>
            <wp:docPr id="12" name="Picture 12" descr="Artifacts Repository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rtifacts Repository bla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50230" cy="4618990"/>
                    </a:xfrm>
                    <a:prstGeom prst="rect">
                      <a:avLst/>
                    </a:prstGeom>
                    <a:noFill/>
                    <a:ln>
                      <a:noFill/>
                    </a:ln>
                  </pic:spPr>
                </pic:pic>
              </a:graphicData>
            </a:graphic>
          </wp:inline>
        </w:drawing>
      </w:r>
    </w:p>
    <w:p w14:paraId="5B1117A8" w14:textId="77777777" w:rsidR="00C50444" w:rsidRPr="00C50444" w:rsidRDefault="00C50444" w:rsidP="00C50444">
      <w:pPr>
        <w:spacing w:before="225" w:after="225"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The artifacts in your repository are now listed on the </w:t>
      </w:r>
      <w:r w:rsidRPr="00C50444">
        <w:rPr>
          <w:rFonts w:ascii="Helvetica" w:eastAsia="Times New Roman" w:hAnsi="Helvetica" w:cs="Helvetica"/>
          <w:b/>
          <w:bCs/>
          <w:color w:val="333333"/>
        </w:rPr>
        <w:t>Add Artifacts</w:t>
      </w:r>
      <w:r w:rsidRPr="00C50444">
        <w:rPr>
          <w:rFonts w:ascii="Helvetica" w:eastAsia="Times New Roman" w:hAnsi="Helvetica" w:cs="Helvetica"/>
          <w:color w:val="333333"/>
        </w:rPr>
        <w:t xml:space="preserve"> blade.</w:t>
      </w:r>
    </w:p>
    <w:p w14:paraId="5B1117A9" w14:textId="77777777" w:rsidR="00C50444" w:rsidRPr="00DA3EBF" w:rsidRDefault="00C50444" w:rsidP="00DA3EBF">
      <w:pPr>
        <w:pStyle w:val="Heading1"/>
        <w:rPr>
          <w:rFonts w:eastAsia="Times New Roman"/>
          <w:b/>
          <w:sz w:val="40"/>
          <w:szCs w:val="40"/>
        </w:rPr>
      </w:pPr>
      <w:r w:rsidRPr="00DA3EBF">
        <w:rPr>
          <w:rFonts w:eastAsia="Times New Roman"/>
          <w:b/>
          <w:sz w:val="40"/>
          <w:szCs w:val="40"/>
        </w:rPr>
        <w:t>Adding a Visual Studio Git artifact repository to your lab</w:t>
      </w:r>
    </w:p>
    <w:p w14:paraId="5B1117AA" w14:textId="77777777" w:rsidR="00C50444" w:rsidRPr="00C50444" w:rsidRDefault="00C50444" w:rsidP="00C50444">
      <w:pPr>
        <w:spacing w:before="225" w:after="225" w:line="240" w:lineRule="auto"/>
        <w:rPr>
          <w:rFonts w:ascii="Helvetica" w:eastAsia="Times New Roman" w:hAnsi="Helvetica" w:cs="Helvetica"/>
          <w:color w:val="333333"/>
        </w:rPr>
      </w:pPr>
      <w:r w:rsidRPr="00C50444">
        <w:rPr>
          <w:rFonts w:ascii="Helvetica" w:eastAsia="Times New Roman" w:hAnsi="Helvetica" w:cs="Helvetica"/>
          <w:color w:val="333333"/>
        </w:rPr>
        <w:t>To add a Visual Studio Git artifact repository to your lab, you first get the HTTPS clone url and Personal Access Token from the artifacts repo, then you enter that information in your lab.</w:t>
      </w:r>
    </w:p>
    <w:p w14:paraId="5B1117AB" w14:textId="77777777" w:rsidR="00C50444" w:rsidRDefault="00C50444" w:rsidP="00DA3EBF">
      <w:pPr>
        <w:pStyle w:val="Heading2"/>
        <w:rPr>
          <w:rFonts w:eastAsia="Times New Roman"/>
          <w:b/>
          <w:sz w:val="32"/>
          <w:szCs w:val="32"/>
        </w:rPr>
      </w:pPr>
      <w:r w:rsidRPr="00DA3EBF">
        <w:rPr>
          <w:rFonts w:eastAsia="Times New Roman"/>
          <w:b/>
          <w:sz w:val="32"/>
          <w:szCs w:val="32"/>
        </w:rPr>
        <w:t>On the Visual Studio web page of your artifact project</w:t>
      </w:r>
    </w:p>
    <w:p w14:paraId="445EAC1F" w14:textId="77777777" w:rsidR="00DA3EBF" w:rsidRPr="00DA3EBF" w:rsidRDefault="00DA3EBF" w:rsidP="00DA3EBF"/>
    <w:p w14:paraId="5B1117AC" w14:textId="77777777" w:rsidR="00C50444" w:rsidRPr="00C50444" w:rsidRDefault="00C50444" w:rsidP="002F3B32">
      <w:pPr>
        <w:numPr>
          <w:ilvl w:val="0"/>
          <w:numId w:val="4"/>
        </w:numPr>
        <w:tabs>
          <w:tab w:val="clear" w:pos="720"/>
          <w:tab w:val="num" w:pos="1080"/>
        </w:tabs>
        <w:spacing w:after="0" w:line="240" w:lineRule="auto"/>
        <w:ind w:left="360"/>
        <w:rPr>
          <w:rFonts w:ascii="Helvetica" w:eastAsia="Times New Roman" w:hAnsi="Helvetica" w:cs="Helvetica"/>
          <w:color w:val="333333"/>
        </w:rPr>
      </w:pPr>
      <w:r w:rsidRPr="00C50444">
        <w:rPr>
          <w:rFonts w:ascii="Helvetica" w:eastAsia="Times New Roman" w:hAnsi="Helvetica" w:cs="Helvetica"/>
          <w:color w:val="333333"/>
        </w:rPr>
        <w:t xml:space="preserve">Open the home page of your team collection (for example, </w:t>
      </w:r>
      <w:r w:rsidRPr="00C50444">
        <w:rPr>
          <w:rFonts w:ascii="Consolas" w:eastAsia="Times New Roman" w:hAnsi="Consolas" w:cs="Consolas"/>
          <w:color w:val="333333"/>
          <w:sz w:val="18"/>
          <w:szCs w:val="18"/>
          <w:bdr w:val="single" w:sz="6" w:space="0" w:color="EAEAEA" w:frame="1"/>
          <w:shd w:val="clear" w:color="auto" w:fill="F8F8F8"/>
        </w:rPr>
        <w:t>https://contoso-web-team.visualstudio.com</w:t>
      </w:r>
      <w:r w:rsidRPr="00C50444">
        <w:rPr>
          <w:rFonts w:ascii="Helvetica" w:eastAsia="Times New Roman" w:hAnsi="Helvetica" w:cs="Helvetica"/>
          <w:color w:val="333333"/>
        </w:rPr>
        <w:t>), and then choose the artifact project.</w:t>
      </w:r>
    </w:p>
    <w:p w14:paraId="5B1117AD"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lastRenderedPageBreak/>
        <w:drawing>
          <wp:inline distT="0" distB="0" distL="0" distR="0" wp14:anchorId="5B1117DE" wp14:editId="5B1117DF">
            <wp:extent cx="3200400" cy="3692525"/>
            <wp:effectExtent l="0" t="0" r="0" b="3175"/>
            <wp:docPr id="11" name="Picture 11" descr="Choose the artifac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hoose the artifact proj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3692525"/>
                    </a:xfrm>
                    <a:prstGeom prst="rect">
                      <a:avLst/>
                    </a:prstGeom>
                    <a:noFill/>
                    <a:ln>
                      <a:noFill/>
                    </a:ln>
                  </pic:spPr>
                </pic:pic>
              </a:graphicData>
            </a:graphic>
          </wp:inline>
        </w:drawing>
      </w:r>
    </w:p>
    <w:p w14:paraId="5B1117AE"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color w:val="333333"/>
        </w:rPr>
        <w:t xml:space="preserve">On the project home page, choose the </w:t>
      </w:r>
      <w:r w:rsidRPr="00C50444">
        <w:rPr>
          <w:rFonts w:ascii="Helvetica" w:eastAsia="Times New Roman" w:hAnsi="Helvetica" w:cs="Helvetica"/>
          <w:b/>
          <w:bCs/>
          <w:color w:val="333333"/>
        </w:rPr>
        <w:t>Code</w:t>
      </w:r>
      <w:r w:rsidRPr="00C50444">
        <w:rPr>
          <w:rFonts w:ascii="Helvetica" w:eastAsia="Times New Roman" w:hAnsi="Helvetica" w:cs="Helvetica"/>
          <w:color w:val="333333"/>
        </w:rPr>
        <w:t xml:space="preserve"> link.</w:t>
      </w:r>
    </w:p>
    <w:p w14:paraId="5B1117AF"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drawing>
          <wp:inline distT="0" distB="0" distL="0" distR="0" wp14:anchorId="5B1117E0" wp14:editId="5B1117E1">
            <wp:extent cx="3481705" cy="1019810"/>
            <wp:effectExtent l="0" t="0" r="4445" b="8890"/>
            <wp:docPr id="10" name="Picture 10" descr="Choose Cod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oose Code lin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1705" cy="1019810"/>
                    </a:xfrm>
                    <a:prstGeom prst="rect">
                      <a:avLst/>
                    </a:prstGeom>
                    <a:noFill/>
                    <a:ln>
                      <a:noFill/>
                    </a:ln>
                  </pic:spPr>
                </pic:pic>
              </a:graphicData>
            </a:graphic>
          </wp:inline>
        </w:drawing>
      </w:r>
    </w:p>
    <w:p w14:paraId="5B1117B0"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color w:val="333333"/>
        </w:rPr>
        <w:t xml:space="preserve">To view the clone url, on the project </w:t>
      </w:r>
      <w:r w:rsidRPr="00C50444">
        <w:rPr>
          <w:rFonts w:ascii="Helvetica" w:eastAsia="Times New Roman" w:hAnsi="Helvetica" w:cs="Helvetica"/>
          <w:b/>
          <w:bCs/>
          <w:color w:val="333333"/>
        </w:rPr>
        <w:t>Code</w:t>
      </w:r>
      <w:r w:rsidRPr="00C50444">
        <w:rPr>
          <w:rFonts w:ascii="Helvetica" w:eastAsia="Times New Roman" w:hAnsi="Helvetica" w:cs="Helvetica"/>
          <w:color w:val="333333"/>
        </w:rPr>
        <w:t xml:space="preserve"> page, choose the </w:t>
      </w:r>
      <w:r w:rsidRPr="00C50444">
        <w:rPr>
          <w:rFonts w:ascii="Helvetica" w:eastAsia="Times New Roman" w:hAnsi="Helvetica" w:cs="Helvetica"/>
          <w:b/>
          <w:bCs/>
          <w:color w:val="333333"/>
        </w:rPr>
        <w:t>Clone</w:t>
      </w:r>
      <w:r w:rsidRPr="00C50444">
        <w:rPr>
          <w:rFonts w:ascii="Helvetica" w:eastAsia="Times New Roman" w:hAnsi="Helvetica" w:cs="Helvetica"/>
          <w:color w:val="333333"/>
        </w:rPr>
        <w:t xml:space="preserve"> link.</w:t>
      </w:r>
    </w:p>
    <w:p w14:paraId="5B1117B1"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drawing>
          <wp:inline distT="0" distB="0" distL="0" distR="0" wp14:anchorId="5B1117E2" wp14:editId="5B1117E3">
            <wp:extent cx="3176905" cy="2122170"/>
            <wp:effectExtent l="0" t="0" r="4445" b="0"/>
            <wp:docPr id="9" name="Picture 9" descr="Choose the Clon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oose the Clone lin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6905" cy="2122170"/>
                    </a:xfrm>
                    <a:prstGeom prst="rect">
                      <a:avLst/>
                    </a:prstGeom>
                    <a:noFill/>
                    <a:ln>
                      <a:noFill/>
                    </a:ln>
                  </pic:spPr>
                </pic:pic>
              </a:graphicData>
            </a:graphic>
          </wp:inline>
        </w:drawing>
      </w:r>
    </w:p>
    <w:p w14:paraId="5B1117B2"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color w:val="333333"/>
        </w:rPr>
        <w:t>Copy and save the url that's displayed. For example, save it to a temporary Notepad file.</w:t>
      </w:r>
    </w:p>
    <w:p w14:paraId="5B1117B3"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lastRenderedPageBreak/>
        <w:drawing>
          <wp:inline distT="0" distB="0" distL="0" distR="0" wp14:anchorId="5B1117E4" wp14:editId="5B1117E5">
            <wp:extent cx="4396105" cy="1723390"/>
            <wp:effectExtent l="0" t="0" r="4445" b="0"/>
            <wp:docPr id="8" name="Picture 8" descr="Copy the clon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py the clone ur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6105" cy="1723390"/>
                    </a:xfrm>
                    <a:prstGeom prst="rect">
                      <a:avLst/>
                    </a:prstGeom>
                    <a:noFill/>
                    <a:ln>
                      <a:noFill/>
                    </a:ln>
                  </pic:spPr>
                </pic:pic>
              </a:graphicData>
            </a:graphic>
          </wp:inline>
        </w:drawing>
      </w:r>
    </w:p>
    <w:p w14:paraId="5B1117B4"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color w:val="333333"/>
        </w:rPr>
        <w:t xml:space="preserve">To create a Personal Access Token, choose </w:t>
      </w:r>
      <w:r w:rsidRPr="00C50444">
        <w:rPr>
          <w:rFonts w:ascii="Helvetica" w:eastAsia="Times New Roman" w:hAnsi="Helvetica" w:cs="Helvetica"/>
          <w:b/>
          <w:bCs/>
          <w:color w:val="333333"/>
        </w:rPr>
        <w:t>My profile</w:t>
      </w:r>
      <w:r w:rsidRPr="00C50444">
        <w:rPr>
          <w:rFonts w:ascii="Helvetica" w:eastAsia="Times New Roman" w:hAnsi="Helvetica" w:cs="Helvetica"/>
          <w:color w:val="333333"/>
        </w:rPr>
        <w:t xml:space="preserve"> from the user account drop-down menu.</w:t>
      </w:r>
    </w:p>
    <w:p w14:paraId="5B1117B5"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drawing>
          <wp:inline distT="0" distB="0" distL="0" distR="0" wp14:anchorId="5B1117E6" wp14:editId="5B1117E7">
            <wp:extent cx="2754630" cy="2919095"/>
            <wp:effectExtent l="0" t="0" r="7620" b="0"/>
            <wp:docPr id="7" name="Picture 7" descr="Choose My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oose My pro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54630" cy="2919095"/>
                    </a:xfrm>
                    <a:prstGeom prst="rect">
                      <a:avLst/>
                    </a:prstGeom>
                    <a:noFill/>
                    <a:ln>
                      <a:noFill/>
                    </a:ln>
                  </pic:spPr>
                </pic:pic>
              </a:graphicData>
            </a:graphic>
          </wp:inline>
        </w:drawing>
      </w:r>
    </w:p>
    <w:p w14:paraId="5B1117B6"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color w:val="333333"/>
        </w:rPr>
        <w:t xml:space="preserve">On the profile information page choose the </w:t>
      </w:r>
      <w:r w:rsidRPr="00C50444">
        <w:rPr>
          <w:rFonts w:ascii="Helvetica" w:eastAsia="Times New Roman" w:hAnsi="Helvetica" w:cs="Helvetica"/>
          <w:b/>
          <w:bCs/>
          <w:color w:val="333333"/>
        </w:rPr>
        <w:t>Security</w:t>
      </w:r>
      <w:r w:rsidRPr="00C50444">
        <w:rPr>
          <w:rFonts w:ascii="Helvetica" w:eastAsia="Times New Roman" w:hAnsi="Helvetica" w:cs="Helvetica"/>
          <w:color w:val="333333"/>
        </w:rPr>
        <w:t xml:space="preserve"> tab.</w:t>
      </w:r>
    </w:p>
    <w:p w14:paraId="5B1117B7"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drawing>
          <wp:inline distT="0" distB="0" distL="0" distR="0" wp14:anchorId="5B1117E8" wp14:editId="5B1117E9">
            <wp:extent cx="4232275" cy="1031875"/>
            <wp:effectExtent l="0" t="0" r="0" b="0"/>
            <wp:docPr id="6" name="Picture 6" descr="Choose the Security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oose the Security lin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32275" cy="1031875"/>
                    </a:xfrm>
                    <a:prstGeom prst="rect">
                      <a:avLst/>
                    </a:prstGeom>
                    <a:noFill/>
                    <a:ln>
                      <a:noFill/>
                    </a:ln>
                  </pic:spPr>
                </pic:pic>
              </a:graphicData>
            </a:graphic>
          </wp:inline>
        </w:drawing>
      </w:r>
    </w:p>
    <w:p w14:paraId="5B1117B8"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color w:val="333333"/>
        </w:rPr>
        <w:t xml:space="preserve">On the </w:t>
      </w:r>
      <w:r w:rsidRPr="00C50444">
        <w:rPr>
          <w:rFonts w:ascii="Helvetica" w:eastAsia="Times New Roman" w:hAnsi="Helvetica" w:cs="Helvetica"/>
          <w:b/>
          <w:bCs/>
          <w:color w:val="333333"/>
        </w:rPr>
        <w:t>Security</w:t>
      </w:r>
      <w:r w:rsidRPr="00C50444">
        <w:rPr>
          <w:rFonts w:ascii="Helvetica" w:eastAsia="Times New Roman" w:hAnsi="Helvetica" w:cs="Helvetica"/>
          <w:color w:val="333333"/>
        </w:rPr>
        <w:t xml:space="preserve"> tab, choose the </w:t>
      </w:r>
      <w:r w:rsidRPr="00C50444">
        <w:rPr>
          <w:rFonts w:ascii="Helvetica" w:eastAsia="Times New Roman" w:hAnsi="Helvetica" w:cs="Helvetica"/>
          <w:b/>
          <w:bCs/>
          <w:color w:val="333333"/>
        </w:rPr>
        <w:t>Add</w:t>
      </w:r>
      <w:r w:rsidRPr="00C50444">
        <w:rPr>
          <w:rFonts w:ascii="Helvetica" w:eastAsia="Times New Roman" w:hAnsi="Helvetica" w:cs="Helvetica"/>
          <w:color w:val="333333"/>
        </w:rPr>
        <w:t xml:space="preserve"> link.</w:t>
      </w:r>
    </w:p>
    <w:p w14:paraId="5B1117B9"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lastRenderedPageBreak/>
        <w:drawing>
          <wp:inline distT="0" distB="0" distL="0" distR="0" wp14:anchorId="5B1117EA" wp14:editId="5B1117EB">
            <wp:extent cx="6049010" cy="2532380"/>
            <wp:effectExtent l="0" t="0" r="8890" b="1270"/>
            <wp:docPr id="5" name="Picture 5" descr="Choose Add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ose Add lin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49010" cy="2532380"/>
                    </a:xfrm>
                    <a:prstGeom prst="rect">
                      <a:avLst/>
                    </a:prstGeom>
                    <a:noFill/>
                    <a:ln>
                      <a:noFill/>
                    </a:ln>
                  </pic:spPr>
                </pic:pic>
              </a:graphicData>
            </a:graphic>
          </wp:inline>
        </w:drawing>
      </w:r>
    </w:p>
    <w:p w14:paraId="5B1117BA" w14:textId="77777777" w:rsidR="00C50444" w:rsidRPr="00C50444" w:rsidRDefault="00C50444" w:rsidP="002F3B32">
      <w:pPr>
        <w:numPr>
          <w:ilvl w:val="0"/>
          <w:numId w:val="4"/>
        </w:numPr>
        <w:tabs>
          <w:tab w:val="clear" w:pos="720"/>
          <w:tab w:val="num" w:pos="1080"/>
        </w:tabs>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color w:val="333333"/>
        </w:rPr>
        <w:t xml:space="preserve">In </w:t>
      </w:r>
      <w:r w:rsidRPr="00C50444">
        <w:rPr>
          <w:rFonts w:ascii="Helvetica" w:eastAsia="Times New Roman" w:hAnsi="Helvetica" w:cs="Helvetica"/>
          <w:b/>
          <w:bCs/>
          <w:color w:val="333333"/>
        </w:rPr>
        <w:t>Create a personal access token</w:t>
      </w:r>
    </w:p>
    <w:p w14:paraId="5B1117BB"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rPr>
      </w:pPr>
      <w:r w:rsidRPr="002F3B32">
        <w:rPr>
          <w:rFonts w:ascii="Helvetica" w:eastAsia="Times New Roman" w:hAnsi="Helvetica" w:cs="Helvetica"/>
          <w:color w:val="333333"/>
        </w:rPr>
        <w:t xml:space="preserve">Enter a </w:t>
      </w:r>
      <w:r w:rsidRPr="002F3B32">
        <w:rPr>
          <w:rFonts w:ascii="Helvetica" w:eastAsia="Times New Roman" w:hAnsi="Helvetica" w:cs="Helvetica"/>
          <w:b/>
          <w:bCs/>
          <w:color w:val="333333"/>
        </w:rPr>
        <w:t>Description</w:t>
      </w:r>
      <w:r w:rsidRPr="002F3B32">
        <w:rPr>
          <w:rFonts w:ascii="Helvetica" w:eastAsia="Times New Roman" w:hAnsi="Helvetica" w:cs="Helvetica"/>
          <w:color w:val="333333"/>
        </w:rPr>
        <w:t xml:space="preserve"> for the token.</w:t>
      </w:r>
    </w:p>
    <w:p w14:paraId="5B1117BC"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rPr>
      </w:pPr>
      <w:r w:rsidRPr="002F3B32">
        <w:rPr>
          <w:rFonts w:ascii="Helvetica" w:eastAsia="Times New Roman" w:hAnsi="Helvetica" w:cs="Helvetica"/>
          <w:color w:val="333333"/>
        </w:rPr>
        <w:t xml:space="preserve">Select </w:t>
      </w:r>
      <w:r w:rsidRPr="002F3B32">
        <w:rPr>
          <w:rFonts w:ascii="Helvetica" w:eastAsia="Times New Roman" w:hAnsi="Helvetica" w:cs="Helvetica"/>
          <w:b/>
          <w:bCs/>
          <w:color w:val="333333"/>
        </w:rPr>
        <w:t>180 days</w:t>
      </w:r>
      <w:r w:rsidRPr="002F3B32">
        <w:rPr>
          <w:rFonts w:ascii="Helvetica" w:eastAsia="Times New Roman" w:hAnsi="Helvetica" w:cs="Helvetica"/>
          <w:color w:val="333333"/>
        </w:rPr>
        <w:t xml:space="preserve"> from the </w:t>
      </w:r>
      <w:r w:rsidRPr="002F3B32">
        <w:rPr>
          <w:rFonts w:ascii="Helvetica" w:eastAsia="Times New Roman" w:hAnsi="Helvetica" w:cs="Helvetica"/>
          <w:b/>
          <w:bCs/>
          <w:color w:val="333333"/>
        </w:rPr>
        <w:t>Expires In</w:t>
      </w:r>
      <w:r w:rsidRPr="002F3B32">
        <w:rPr>
          <w:rFonts w:ascii="Helvetica" w:eastAsia="Times New Roman" w:hAnsi="Helvetica" w:cs="Helvetica"/>
          <w:color w:val="333333"/>
        </w:rPr>
        <w:t xml:space="preserve"> list.</w:t>
      </w:r>
    </w:p>
    <w:p w14:paraId="5B1117BD"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rPr>
      </w:pPr>
      <w:r w:rsidRPr="002F3B32">
        <w:rPr>
          <w:rFonts w:ascii="Helvetica" w:eastAsia="Times New Roman" w:hAnsi="Helvetica" w:cs="Helvetica"/>
          <w:color w:val="333333"/>
        </w:rPr>
        <w:t xml:space="preserve">Choose </w:t>
      </w:r>
      <w:r w:rsidRPr="002F3B32">
        <w:rPr>
          <w:rFonts w:ascii="Helvetica" w:eastAsia="Times New Roman" w:hAnsi="Helvetica" w:cs="Helvetica"/>
          <w:b/>
          <w:bCs/>
          <w:color w:val="333333"/>
        </w:rPr>
        <w:t>All accessible accounts</w:t>
      </w:r>
      <w:r w:rsidRPr="002F3B32">
        <w:rPr>
          <w:rFonts w:ascii="Helvetica" w:eastAsia="Times New Roman" w:hAnsi="Helvetica" w:cs="Helvetica"/>
          <w:color w:val="333333"/>
        </w:rPr>
        <w:t xml:space="preserve"> from the </w:t>
      </w:r>
      <w:r w:rsidRPr="002F3B32">
        <w:rPr>
          <w:rFonts w:ascii="Helvetica" w:eastAsia="Times New Roman" w:hAnsi="Helvetica" w:cs="Helvetica"/>
          <w:b/>
          <w:bCs/>
          <w:color w:val="333333"/>
        </w:rPr>
        <w:t>Accounts</w:t>
      </w:r>
      <w:r w:rsidRPr="002F3B32">
        <w:rPr>
          <w:rFonts w:ascii="Helvetica" w:eastAsia="Times New Roman" w:hAnsi="Helvetica" w:cs="Helvetica"/>
          <w:color w:val="333333"/>
        </w:rPr>
        <w:t xml:space="preserve"> list.</w:t>
      </w:r>
    </w:p>
    <w:p w14:paraId="5B1117BE"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rPr>
      </w:pPr>
      <w:r w:rsidRPr="002F3B32">
        <w:rPr>
          <w:rFonts w:ascii="Helvetica" w:eastAsia="Times New Roman" w:hAnsi="Helvetica" w:cs="Helvetica"/>
          <w:color w:val="333333"/>
        </w:rPr>
        <w:t xml:space="preserve">Choose the </w:t>
      </w:r>
      <w:r w:rsidRPr="002F3B32">
        <w:rPr>
          <w:rFonts w:ascii="Helvetica" w:eastAsia="Times New Roman" w:hAnsi="Helvetica" w:cs="Helvetica"/>
          <w:b/>
          <w:bCs/>
          <w:color w:val="333333"/>
        </w:rPr>
        <w:t>All scopes</w:t>
      </w:r>
      <w:r w:rsidRPr="002F3B32">
        <w:rPr>
          <w:rFonts w:ascii="Helvetica" w:eastAsia="Times New Roman" w:hAnsi="Helvetica" w:cs="Helvetica"/>
          <w:color w:val="333333"/>
        </w:rPr>
        <w:t xml:space="preserve"> option.</w:t>
      </w:r>
    </w:p>
    <w:p w14:paraId="5B1117BF" w14:textId="77777777" w:rsidR="00C50444" w:rsidRPr="002F3B32" w:rsidRDefault="00C50444" w:rsidP="002F3B32">
      <w:pPr>
        <w:pStyle w:val="ListParagraph"/>
        <w:numPr>
          <w:ilvl w:val="0"/>
          <w:numId w:val="9"/>
        </w:numPr>
        <w:spacing w:before="100" w:beforeAutospacing="1" w:after="100" w:afterAutospacing="1" w:line="240" w:lineRule="auto"/>
        <w:rPr>
          <w:rFonts w:ascii="Helvetica" w:eastAsia="Times New Roman" w:hAnsi="Helvetica" w:cs="Helvetica"/>
          <w:color w:val="333333"/>
        </w:rPr>
      </w:pPr>
      <w:r w:rsidRPr="002F3B32">
        <w:rPr>
          <w:rFonts w:ascii="Helvetica" w:eastAsia="Times New Roman" w:hAnsi="Helvetica" w:cs="Helvetica"/>
          <w:color w:val="333333"/>
        </w:rPr>
        <w:t xml:space="preserve">Choose </w:t>
      </w:r>
      <w:r w:rsidRPr="002F3B32">
        <w:rPr>
          <w:rFonts w:ascii="Helvetica" w:eastAsia="Times New Roman" w:hAnsi="Helvetica" w:cs="Helvetica"/>
          <w:b/>
          <w:bCs/>
          <w:color w:val="333333"/>
        </w:rPr>
        <w:t>Create Token</w:t>
      </w:r>
    </w:p>
    <w:p w14:paraId="5B1117C0"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lastRenderedPageBreak/>
        <w:drawing>
          <wp:inline distT="0" distB="0" distL="0" distR="0" wp14:anchorId="5B1117EC" wp14:editId="5B1117ED">
            <wp:extent cx="4173220" cy="4689475"/>
            <wp:effectExtent l="0" t="0" r="0" b="0"/>
            <wp:docPr id="4" name="Picture 4" descr="Create a personal access to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reate a personal access toke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73220" cy="4689475"/>
                    </a:xfrm>
                    <a:prstGeom prst="rect">
                      <a:avLst/>
                    </a:prstGeom>
                    <a:noFill/>
                    <a:ln>
                      <a:noFill/>
                    </a:ln>
                  </pic:spPr>
                </pic:pic>
              </a:graphicData>
            </a:graphic>
          </wp:inline>
        </w:drawing>
      </w:r>
    </w:p>
    <w:p w14:paraId="5B1117C1" w14:textId="77777777" w:rsidR="00C50444" w:rsidRDefault="00C50444" w:rsidP="002F3B32">
      <w:pPr>
        <w:numPr>
          <w:ilvl w:val="0"/>
          <w:numId w:val="10"/>
        </w:numPr>
        <w:spacing w:before="225" w:after="225"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The new token appears in the </w:t>
      </w:r>
      <w:r w:rsidRPr="00C50444">
        <w:rPr>
          <w:rFonts w:ascii="Helvetica" w:eastAsia="Times New Roman" w:hAnsi="Helvetica" w:cs="Helvetica"/>
          <w:b/>
          <w:bCs/>
          <w:color w:val="333333"/>
        </w:rPr>
        <w:t>Personal Access Tokens</w:t>
      </w:r>
      <w:r w:rsidRPr="00C50444">
        <w:rPr>
          <w:rFonts w:ascii="Helvetica" w:eastAsia="Times New Roman" w:hAnsi="Helvetica" w:cs="Helvetica"/>
          <w:color w:val="333333"/>
        </w:rPr>
        <w:t xml:space="preserve"> list.</w:t>
      </w:r>
      <w:r w:rsidRPr="00C50444">
        <w:rPr>
          <w:rFonts w:ascii="Helvetica" w:eastAsia="Times New Roman" w:hAnsi="Helvetica" w:cs="Helvetica"/>
          <w:color w:val="333333"/>
        </w:rPr>
        <w:br/>
        <w:t xml:space="preserve">Choose the </w:t>
      </w:r>
      <w:r w:rsidRPr="00C50444">
        <w:rPr>
          <w:rFonts w:ascii="Helvetica" w:eastAsia="Times New Roman" w:hAnsi="Helvetica" w:cs="Helvetica"/>
          <w:b/>
          <w:bCs/>
          <w:color w:val="333333"/>
        </w:rPr>
        <w:t>Copy Token</w:t>
      </w:r>
      <w:r w:rsidRPr="00C50444">
        <w:rPr>
          <w:rFonts w:ascii="Helvetica" w:eastAsia="Times New Roman" w:hAnsi="Helvetica" w:cs="Helvetica"/>
          <w:color w:val="333333"/>
        </w:rPr>
        <w:t xml:space="preserve"> and then save the token value.</w:t>
      </w:r>
    </w:p>
    <w:p w14:paraId="5B1117C2" w14:textId="77777777" w:rsidR="002F3B32" w:rsidRPr="00C50444" w:rsidRDefault="002F3B32" w:rsidP="002F3B32">
      <w:pPr>
        <w:spacing w:before="225" w:after="225" w:line="240" w:lineRule="auto"/>
        <w:ind w:left="360"/>
        <w:rPr>
          <w:rFonts w:ascii="Helvetica" w:eastAsia="Times New Roman" w:hAnsi="Helvetica" w:cs="Helvetica"/>
          <w:color w:val="333333"/>
        </w:rPr>
      </w:pPr>
      <w:r w:rsidRPr="002F3B32">
        <w:rPr>
          <w:rFonts w:ascii="Helvetica" w:eastAsia="Times New Roman" w:hAnsi="Helvetica" w:cs="Helvetica"/>
          <w:noProof/>
          <w:color w:val="333333"/>
        </w:rPr>
        <w:drawing>
          <wp:inline distT="0" distB="0" distL="0" distR="0" wp14:anchorId="5B1117EE" wp14:editId="5B1117EF">
            <wp:extent cx="5943600" cy="2310297"/>
            <wp:effectExtent l="0" t="0" r="0" b="0"/>
            <wp:docPr id="19" name="Picture 19" descr="C:\Users\patshea\Documents\DevTestLab\MD Temp\Something is wrong\devtest-lab\media\devtest-lab-add-artifact-repo\devtest-lab-vso-copy-personal-access-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patshea\Documents\DevTestLab\MD Temp\Something is wrong\devtest-lab\media\devtest-lab-add-artifact-repo\devtest-lab-vso-copy-personal-access-tok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310297"/>
                    </a:xfrm>
                    <a:prstGeom prst="rect">
                      <a:avLst/>
                    </a:prstGeom>
                    <a:noFill/>
                    <a:ln>
                      <a:noFill/>
                    </a:ln>
                  </pic:spPr>
                </pic:pic>
              </a:graphicData>
            </a:graphic>
          </wp:inline>
        </w:drawing>
      </w:r>
    </w:p>
    <w:p w14:paraId="5B1117C3" w14:textId="77777777" w:rsidR="00C50444" w:rsidRPr="00DA3EBF" w:rsidRDefault="00C50444" w:rsidP="00DA3EBF">
      <w:pPr>
        <w:pStyle w:val="Heading2"/>
        <w:rPr>
          <w:rFonts w:eastAsia="Times New Roman"/>
          <w:b/>
          <w:sz w:val="32"/>
          <w:szCs w:val="32"/>
        </w:rPr>
      </w:pPr>
      <w:r w:rsidRPr="00DA3EBF">
        <w:rPr>
          <w:rFonts w:eastAsia="Times New Roman"/>
          <w:b/>
          <w:sz w:val="32"/>
          <w:szCs w:val="32"/>
        </w:rPr>
        <w:lastRenderedPageBreak/>
        <w:t>In the DevTest Lab</w:t>
      </w:r>
    </w:p>
    <w:p w14:paraId="5B1117C4" w14:textId="77777777" w:rsidR="00C50444" w:rsidRPr="00C50444" w:rsidRDefault="00C50444" w:rsidP="002F3B32">
      <w:pPr>
        <w:numPr>
          <w:ilvl w:val="0"/>
          <w:numId w:val="5"/>
        </w:numPr>
        <w:tabs>
          <w:tab w:val="clear" w:pos="720"/>
          <w:tab w:val="num" w:pos="1080"/>
        </w:tabs>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color w:val="333333"/>
        </w:rPr>
        <w:t xml:space="preserve">On the home blade of your lab, choose </w:t>
      </w:r>
      <w:r w:rsidRPr="00C50444">
        <w:rPr>
          <w:rFonts w:ascii="Helvetica" w:eastAsia="Times New Roman" w:hAnsi="Helvetica" w:cs="Helvetica"/>
          <w:b/>
          <w:bCs/>
          <w:color w:val="333333"/>
        </w:rPr>
        <w:t>Settings</w:t>
      </w:r>
    </w:p>
    <w:p w14:paraId="5B1117C5"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drawing>
          <wp:inline distT="0" distB="0" distL="0" distR="0" wp14:anchorId="5B1117F0" wp14:editId="5B1117F1">
            <wp:extent cx="5615305" cy="1817370"/>
            <wp:effectExtent l="0" t="0" r="4445" b="0"/>
            <wp:docPr id="3" name="Picture 3" descr="Choo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oose Setting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5305" cy="1817370"/>
                    </a:xfrm>
                    <a:prstGeom prst="rect">
                      <a:avLst/>
                    </a:prstGeom>
                    <a:noFill/>
                    <a:ln>
                      <a:noFill/>
                    </a:ln>
                  </pic:spPr>
                </pic:pic>
              </a:graphicData>
            </a:graphic>
          </wp:inline>
        </w:drawing>
      </w:r>
    </w:p>
    <w:p w14:paraId="5B1117C6" w14:textId="77777777" w:rsidR="00C50444" w:rsidRPr="00C50444" w:rsidRDefault="00C50444" w:rsidP="002F3B32">
      <w:pPr>
        <w:numPr>
          <w:ilvl w:val="0"/>
          <w:numId w:val="5"/>
        </w:numPr>
        <w:tabs>
          <w:tab w:val="clear" w:pos="720"/>
          <w:tab w:val="num" w:pos="1080"/>
        </w:tabs>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color w:val="333333"/>
        </w:rPr>
        <w:t xml:space="preserve">On the </w:t>
      </w:r>
      <w:r w:rsidRPr="00C50444">
        <w:rPr>
          <w:rFonts w:ascii="Helvetica" w:eastAsia="Times New Roman" w:hAnsi="Helvetica" w:cs="Helvetica"/>
          <w:b/>
          <w:bCs/>
          <w:color w:val="333333"/>
        </w:rPr>
        <w:t>Settings</w:t>
      </w:r>
      <w:r w:rsidRPr="00C50444">
        <w:rPr>
          <w:rFonts w:ascii="Helvetica" w:eastAsia="Times New Roman" w:hAnsi="Helvetica" w:cs="Helvetica"/>
          <w:color w:val="333333"/>
        </w:rPr>
        <w:t xml:space="preserve"> blade, choose </w:t>
      </w:r>
      <w:r w:rsidRPr="00C50444">
        <w:rPr>
          <w:rFonts w:ascii="Helvetica" w:eastAsia="Times New Roman" w:hAnsi="Helvetica" w:cs="Helvetica"/>
          <w:b/>
          <w:bCs/>
          <w:color w:val="333333"/>
        </w:rPr>
        <w:t>Artifacts Repository</w:t>
      </w:r>
    </w:p>
    <w:p w14:paraId="5B1117C7"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drawing>
          <wp:inline distT="0" distB="0" distL="0" distR="0" wp14:anchorId="5B1117F2" wp14:editId="5B1117F3">
            <wp:extent cx="3013075" cy="2966085"/>
            <wp:effectExtent l="0" t="0" r="0" b="5715"/>
            <wp:docPr id="2" name="Picture 2" descr="C:\Users\patshea\Documents\DevTestLab\MD Temp\Something is wrong\devtest-lab\media\devtest-lab-add-artifact-repo\devtestlab-add-artifacts-repo-choose-dtl-settings-artifact-re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atshea\Documents\DevTestLab\MD Temp\Something is wrong\devtest-lab\media\devtest-lab-add-artifact-repo\devtestlab-add-artifacts-repo-choose-dtl-settings-artifact-rep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13075" cy="2966085"/>
                    </a:xfrm>
                    <a:prstGeom prst="rect">
                      <a:avLst/>
                    </a:prstGeom>
                    <a:noFill/>
                    <a:ln>
                      <a:noFill/>
                    </a:ln>
                  </pic:spPr>
                </pic:pic>
              </a:graphicData>
            </a:graphic>
          </wp:inline>
        </w:drawing>
      </w:r>
    </w:p>
    <w:p w14:paraId="5B1117C8" w14:textId="77777777" w:rsidR="00C50444" w:rsidRPr="00C50444" w:rsidRDefault="00C50444" w:rsidP="002F3B32">
      <w:pPr>
        <w:numPr>
          <w:ilvl w:val="0"/>
          <w:numId w:val="5"/>
        </w:numPr>
        <w:tabs>
          <w:tab w:val="clear" w:pos="720"/>
          <w:tab w:val="num" w:pos="1080"/>
        </w:tabs>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color w:val="333333"/>
        </w:rPr>
        <w:t xml:space="preserve">On the </w:t>
      </w:r>
      <w:r w:rsidRPr="00C50444">
        <w:rPr>
          <w:rFonts w:ascii="Helvetica" w:eastAsia="Times New Roman" w:hAnsi="Helvetica" w:cs="Helvetica"/>
          <w:b/>
          <w:bCs/>
          <w:color w:val="333333"/>
        </w:rPr>
        <w:t>Artifacts Repository</w:t>
      </w:r>
      <w:r w:rsidRPr="00C50444">
        <w:rPr>
          <w:rFonts w:ascii="Helvetica" w:eastAsia="Times New Roman" w:hAnsi="Helvetica" w:cs="Helvetica"/>
          <w:color w:val="333333"/>
        </w:rPr>
        <w:t xml:space="preserve"> blade</w:t>
      </w:r>
    </w:p>
    <w:p w14:paraId="5B1117C9"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Enter a display </w:t>
      </w:r>
      <w:r w:rsidRPr="00C50444">
        <w:rPr>
          <w:rFonts w:ascii="Helvetica" w:eastAsia="Times New Roman" w:hAnsi="Helvetica" w:cs="Helvetica"/>
          <w:b/>
          <w:bCs/>
          <w:color w:val="333333"/>
        </w:rPr>
        <w:t>Name</w:t>
      </w:r>
      <w:r w:rsidRPr="00C50444">
        <w:rPr>
          <w:rFonts w:ascii="Helvetica" w:eastAsia="Times New Roman" w:hAnsi="Helvetica" w:cs="Helvetica"/>
          <w:color w:val="333333"/>
        </w:rPr>
        <w:t xml:space="preserve"> for the repo.</w:t>
      </w:r>
    </w:p>
    <w:p w14:paraId="5B1117CA"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Enter the saved </w:t>
      </w:r>
      <w:r w:rsidRPr="00C50444">
        <w:rPr>
          <w:rFonts w:ascii="Helvetica" w:eastAsia="Times New Roman" w:hAnsi="Helvetica" w:cs="Helvetica"/>
          <w:b/>
          <w:bCs/>
          <w:color w:val="333333"/>
        </w:rPr>
        <w:t>Git Clone Url</w:t>
      </w:r>
      <w:r w:rsidRPr="00C50444">
        <w:rPr>
          <w:rFonts w:ascii="Helvetica" w:eastAsia="Times New Roman" w:hAnsi="Helvetica" w:cs="Helvetica"/>
          <w:color w:val="333333"/>
        </w:rPr>
        <w:t>.</w:t>
      </w:r>
    </w:p>
    <w:p w14:paraId="5B1117CB"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Enter the </w:t>
      </w:r>
      <w:r w:rsidRPr="00C50444">
        <w:rPr>
          <w:rFonts w:ascii="Helvetica" w:eastAsia="Times New Roman" w:hAnsi="Helvetica" w:cs="Helvetica"/>
          <w:b/>
          <w:bCs/>
          <w:color w:val="333333"/>
        </w:rPr>
        <w:t>Folder Path</w:t>
      </w:r>
      <w:r w:rsidRPr="00C50444">
        <w:rPr>
          <w:rFonts w:ascii="Helvetica" w:eastAsia="Times New Roman" w:hAnsi="Helvetica" w:cs="Helvetica"/>
          <w:color w:val="333333"/>
        </w:rPr>
        <w:t xml:space="preserve"> in the artifacts repo that contains the artifacts.</w:t>
      </w:r>
    </w:p>
    <w:p w14:paraId="5B1117CC"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Enter the saved </w:t>
      </w:r>
      <w:r w:rsidRPr="00C50444">
        <w:rPr>
          <w:rFonts w:ascii="Helvetica" w:eastAsia="Times New Roman" w:hAnsi="Helvetica" w:cs="Helvetica"/>
          <w:b/>
          <w:bCs/>
          <w:color w:val="333333"/>
        </w:rPr>
        <w:t>Personal Access Token</w:t>
      </w:r>
      <w:r w:rsidRPr="00C50444">
        <w:rPr>
          <w:rFonts w:ascii="Helvetica" w:eastAsia="Times New Roman" w:hAnsi="Helvetica" w:cs="Helvetica"/>
          <w:color w:val="333333"/>
        </w:rPr>
        <w:t xml:space="preserve"> to the artifacts repo.</w:t>
      </w:r>
    </w:p>
    <w:p w14:paraId="5B1117CD" w14:textId="77777777" w:rsidR="00C50444" w:rsidRPr="00C50444" w:rsidRDefault="00C50444" w:rsidP="002F3B32">
      <w:pPr>
        <w:numPr>
          <w:ilvl w:val="0"/>
          <w:numId w:val="11"/>
        </w:numPr>
        <w:spacing w:before="100" w:beforeAutospacing="1" w:after="100" w:afterAutospacing="1" w:line="240" w:lineRule="auto"/>
        <w:rPr>
          <w:rFonts w:ascii="Helvetica" w:eastAsia="Times New Roman" w:hAnsi="Helvetica" w:cs="Helvetica"/>
          <w:color w:val="333333"/>
        </w:rPr>
      </w:pPr>
      <w:r w:rsidRPr="00C50444">
        <w:rPr>
          <w:rFonts w:ascii="Helvetica" w:eastAsia="Times New Roman" w:hAnsi="Helvetica" w:cs="Helvetica"/>
          <w:color w:val="333333"/>
        </w:rPr>
        <w:t xml:space="preserve">Choose </w:t>
      </w:r>
      <w:r w:rsidRPr="00C50444">
        <w:rPr>
          <w:rFonts w:ascii="Helvetica" w:eastAsia="Times New Roman" w:hAnsi="Helvetica" w:cs="Helvetica"/>
          <w:b/>
          <w:bCs/>
          <w:color w:val="333333"/>
        </w:rPr>
        <w:t>Save</w:t>
      </w:r>
      <w:r w:rsidRPr="00C50444">
        <w:rPr>
          <w:rFonts w:ascii="Helvetica" w:eastAsia="Times New Roman" w:hAnsi="Helvetica" w:cs="Helvetica"/>
          <w:color w:val="333333"/>
        </w:rPr>
        <w:t>.</w:t>
      </w:r>
    </w:p>
    <w:p w14:paraId="5B1117CE" w14:textId="77777777" w:rsidR="00C50444" w:rsidRPr="00C50444" w:rsidRDefault="00C50444" w:rsidP="002F3B32">
      <w:pPr>
        <w:spacing w:before="225" w:after="225" w:line="240" w:lineRule="auto"/>
        <w:ind w:left="360"/>
        <w:rPr>
          <w:rFonts w:ascii="Helvetica" w:eastAsia="Times New Roman" w:hAnsi="Helvetica" w:cs="Helvetica"/>
          <w:color w:val="333333"/>
        </w:rPr>
      </w:pPr>
      <w:r w:rsidRPr="00C50444">
        <w:rPr>
          <w:rFonts w:ascii="Helvetica" w:eastAsia="Times New Roman" w:hAnsi="Helvetica" w:cs="Helvetica"/>
          <w:noProof/>
          <w:color w:val="333333"/>
        </w:rPr>
        <w:lastRenderedPageBreak/>
        <w:drawing>
          <wp:inline distT="0" distB="0" distL="0" distR="0" wp14:anchorId="5B1117F4" wp14:editId="5B1117F5">
            <wp:extent cx="5650230" cy="4618990"/>
            <wp:effectExtent l="0" t="0" r="7620" b="0"/>
            <wp:docPr id="1" name="Picture 1" descr="Artifacts Repository bl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rtifacts Repository blad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50230" cy="4618990"/>
                    </a:xfrm>
                    <a:prstGeom prst="rect">
                      <a:avLst/>
                    </a:prstGeom>
                    <a:noFill/>
                    <a:ln>
                      <a:noFill/>
                    </a:ln>
                  </pic:spPr>
                </pic:pic>
              </a:graphicData>
            </a:graphic>
          </wp:inline>
        </w:drawing>
      </w:r>
    </w:p>
    <w:p w14:paraId="5B1117CF" w14:textId="77777777" w:rsidR="004C3E59" w:rsidRDefault="00D84FAB"/>
    <w:sectPr w:rsidR="004C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73968"/>
    <w:multiLevelType w:val="multilevel"/>
    <w:tmpl w:val="26D04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2D275D"/>
    <w:multiLevelType w:val="hybridMultilevel"/>
    <w:tmpl w:val="96CA6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BB4BAD"/>
    <w:multiLevelType w:val="multilevel"/>
    <w:tmpl w:val="91A615CA"/>
    <w:lvl w:ilvl="0">
      <w:start w:val="9"/>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469C108C"/>
    <w:multiLevelType w:val="multilevel"/>
    <w:tmpl w:val="D0CA6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180953"/>
    <w:multiLevelType w:val="hybridMultilevel"/>
    <w:tmpl w:val="CAF00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4518F"/>
    <w:multiLevelType w:val="multilevel"/>
    <w:tmpl w:val="2200C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A14AF5"/>
    <w:multiLevelType w:val="multilevel"/>
    <w:tmpl w:val="C308C3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5E7C15A3"/>
    <w:multiLevelType w:val="hybridMultilevel"/>
    <w:tmpl w:val="65B89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041D3E"/>
    <w:multiLevelType w:val="multilevel"/>
    <w:tmpl w:val="B96AB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886E4A"/>
    <w:multiLevelType w:val="hybridMultilevel"/>
    <w:tmpl w:val="C8223E6C"/>
    <w:lvl w:ilvl="0" w:tplc="0409000F">
      <w:start w:val="1"/>
      <w:numFmt w:val="decimal"/>
      <w:lvlText w:val="%1."/>
      <w:lvlJc w:val="left"/>
      <w:pPr>
        <w:ind w:left="1080" w:hanging="360"/>
      </w:p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A9735D"/>
    <w:multiLevelType w:val="multilevel"/>
    <w:tmpl w:val="2200CEF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B67B56"/>
    <w:multiLevelType w:val="multilevel"/>
    <w:tmpl w:val="D0CA65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BA4B3B"/>
    <w:multiLevelType w:val="multilevel"/>
    <w:tmpl w:val="B96AB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81422A"/>
    <w:multiLevelType w:val="multilevel"/>
    <w:tmpl w:val="26D04A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2"/>
  </w:num>
  <w:num w:numId="3">
    <w:abstractNumId w:val="0"/>
  </w:num>
  <w:num w:numId="4">
    <w:abstractNumId w:val="5"/>
  </w:num>
  <w:num w:numId="5">
    <w:abstractNumId w:val="11"/>
  </w:num>
  <w:num w:numId="6">
    <w:abstractNumId w:val="1"/>
  </w:num>
  <w:num w:numId="7">
    <w:abstractNumId w:val="8"/>
  </w:num>
  <w:num w:numId="8">
    <w:abstractNumId w:val="13"/>
  </w:num>
  <w:num w:numId="9">
    <w:abstractNumId w:val="10"/>
  </w:num>
  <w:num w:numId="10">
    <w:abstractNumId w:val="2"/>
  </w:num>
  <w:num w:numId="11">
    <w:abstractNumId w:val="3"/>
  </w:num>
  <w:num w:numId="12">
    <w:abstractNumId w:val="4"/>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44"/>
    <w:rsid w:val="0001280C"/>
    <w:rsid w:val="00035D11"/>
    <w:rsid w:val="0022349F"/>
    <w:rsid w:val="002F3B32"/>
    <w:rsid w:val="008D1F4D"/>
    <w:rsid w:val="009E4C98"/>
    <w:rsid w:val="00C50444"/>
    <w:rsid w:val="00D84FAB"/>
    <w:rsid w:val="00DA3EBF"/>
    <w:rsid w:val="00F07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1789"/>
  <w15:chartTrackingRefBased/>
  <w15:docId w15:val="{DA7C5BCB-EA06-4D63-AF9B-CB8894CD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3EBF"/>
  </w:style>
  <w:style w:type="paragraph" w:styleId="Heading1">
    <w:name w:val="heading 1"/>
    <w:basedOn w:val="Normal"/>
    <w:next w:val="Normal"/>
    <w:link w:val="Heading1Char"/>
    <w:uiPriority w:val="9"/>
    <w:qFormat/>
    <w:rsid w:val="00DA3EB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A3EB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A3EB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A3EB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A3EB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A3EB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A3EB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A3EB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A3EB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EBF"/>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DA3EB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A3EBF"/>
    <w:rPr>
      <w:rFonts w:asciiTheme="majorHAnsi" w:eastAsiaTheme="majorEastAsia" w:hAnsiTheme="majorHAnsi" w:cstheme="majorBidi"/>
      <w:color w:val="404040" w:themeColor="text1" w:themeTint="BF"/>
      <w:sz w:val="26"/>
      <w:szCs w:val="26"/>
    </w:rPr>
  </w:style>
  <w:style w:type="character" w:styleId="Hyperlink">
    <w:name w:val="Hyperlink"/>
    <w:basedOn w:val="DefaultParagraphFont"/>
    <w:uiPriority w:val="99"/>
    <w:unhideWhenUsed/>
    <w:rsid w:val="00C50444"/>
    <w:rPr>
      <w:strike w:val="0"/>
      <w:dstrike w:val="0"/>
      <w:color w:val="4183C4"/>
      <w:u w:val="none"/>
      <w:effect w:val="none"/>
    </w:rPr>
  </w:style>
  <w:style w:type="character" w:styleId="HTMLCode">
    <w:name w:val="HTML Code"/>
    <w:basedOn w:val="DefaultParagraphFont"/>
    <w:uiPriority w:val="99"/>
    <w:semiHidden/>
    <w:unhideWhenUsed/>
    <w:rsid w:val="00C50444"/>
    <w:rPr>
      <w:rFonts w:ascii="Consolas" w:eastAsia="Times New Roman" w:hAnsi="Consolas" w:cs="Consolas" w:hint="default"/>
      <w:sz w:val="18"/>
      <w:szCs w:val="18"/>
      <w:bdr w:val="single" w:sz="6" w:space="0" w:color="EAEAEA" w:frame="1"/>
      <w:shd w:val="clear" w:color="auto" w:fill="F8F8F8"/>
    </w:rPr>
  </w:style>
  <w:style w:type="paragraph" w:styleId="NormalWeb">
    <w:name w:val="Normal (Web)"/>
    <w:basedOn w:val="Normal"/>
    <w:uiPriority w:val="99"/>
    <w:semiHidden/>
    <w:unhideWhenUsed/>
    <w:rsid w:val="00C50444"/>
    <w:pPr>
      <w:spacing w:before="225" w:after="225"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3EBF"/>
    <w:rPr>
      <w:b/>
      <w:bCs/>
    </w:rPr>
  </w:style>
  <w:style w:type="paragraph" w:styleId="ListParagraph">
    <w:name w:val="List Paragraph"/>
    <w:basedOn w:val="Normal"/>
    <w:uiPriority w:val="34"/>
    <w:qFormat/>
    <w:rsid w:val="002F3B32"/>
    <w:pPr>
      <w:ind w:left="720"/>
      <w:contextualSpacing/>
    </w:pPr>
  </w:style>
  <w:style w:type="character" w:styleId="CommentReference">
    <w:name w:val="annotation reference"/>
    <w:basedOn w:val="DefaultParagraphFont"/>
    <w:uiPriority w:val="99"/>
    <w:semiHidden/>
    <w:unhideWhenUsed/>
    <w:rsid w:val="0001280C"/>
    <w:rPr>
      <w:sz w:val="16"/>
      <w:szCs w:val="16"/>
    </w:rPr>
  </w:style>
  <w:style w:type="paragraph" w:styleId="CommentText">
    <w:name w:val="annotation text"/>
    <w:basedOn w:val="Normal"/>
    <w:link w:val="CommentTextChar"/>
    <w:uiPriority w:val="99"/>
    <w:semiHidden/>
    <w:unhideWhenUsed/>
    <w:rsid w:val="0001280C"/>
    <w:pPr>
      <w:spacing w:line="240" w:lineRule="auto"/>
    </w:pPr>
    <w:rPr>
      <w:sz w:val="20"/>
      <w:szCs w:val="20"/>
    </w:rPr>
  </w:style>
  <w:style w:type="character" w:customStyle="1" w:styleId="CommentTextChar">
    <w:name w:val="Comment Text Char"/>
    <w:basedOn w:val="DefaultParagraphFont"/>
    <w:link w:val="CommentText"/>
    <w:uiPriority w:val="99"/>
    <w:semiHidden/>
    <w:rsid w:val="0001280C"/>
    <w:rPr>
      <w:sz w:val="20"/>
      <w:szCs w:val="20"/>
    </w:rPr>
  </w:style>
  <w:style w:type="paragraph" w:styleId="CommentSubject">
    <w:name w:val="annotation subject"/>
    <w:basedOn w:val="CommentText"/>
    <w:next w:val="CommentText"/>
    <w:link w:val="CommentSubjectChar"/>
    <w:uiPriority w:val="99"/>
    <w:semiHidden/>
    <w:unhideWhenUsed/>
    <w:rsid w:val="0001280C"/>
    <w:rPr>
      <w:b/>
      <w:bCs/>
    </w:rPr>
  </w:style>
  <w:style w:type="character" w:customStyle="1" w:styleId="CommentSubjectChar">
    <w:name w:val="Comment Subject Char"/>
    <w:basedOn w:val="CommentTextChar"/>
    <w:link w:val="CommentSubject"/>
    <w:uiPriority w:val="99"/>
    <w:semiHidden/>
    <w:rsid w:val="0001280C"/>
    <w:rPr>
      <w:b/>
      <w:bCs/>
      <w:sz w:val="20"/>
      <w:szCs w:val="20"/>
    </w:rPr>
  </w:style>
  <w:style w:type="paragraph" w:styleId="BalloonText">
    <w:name w:val="Balloon Text"/>
    <w:basedOn w:val="Normal"/>
    <w:link w:val="BalloonTextChar"/>
    <w:uiPriority w:val="99"/>
    <w:semiHidden/>
    <w:unhideWhenUsed/>
    <w:rsid w:val="00012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280C"/>
    <w:rPr>
      <w:rFonts w:ascii="Segoe UI" w:hAnsi="Segoe UI" w:cs="Segoe UI"/>
      <w:sz w:val="18"/>
      <w:szCs w:val="18"/>
    </w:rPr>
  </w:style>
  <w:style w:type="character" w:customStyle="1" w:styleId="Heading4Char">
    <w:name w:val="Heading 4 Char"/>
    <w:basedOn w:val="DefaultParagraphFont"/>
    <w:link w:val="Heading4"/>
    <w:uiPriority w:val="9"/>
    <w:semiHidden/>
    <w:rsid w:val="00DA3EB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A3EB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A3EB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A3EB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A3EB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A3EB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A3EB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A3EB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A3EBF"/>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A3EB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A3EBF"/>
    <w:rPr>
      <w:rFonts w:asciiTheme="majorHAnsi" w:eastAsiaTheme="majorEastAsia" w:hAnsiTheme="majorHAnsi" w:cstheme="majorBidi"/>
      <w:color w:val="404040" w:themeColor="text1" w:themeTint="BF"/>
      <w:sz w:val="30"/>
      <w:szCs w:val="30"/>
    </w:rPr>
  </w:style>
  <w:style w:type="character" w:styleId="Emphasis">
    <w:name w:val="Emphasis"/>
    <w:basedOn w:val="DefaultParagraphFont"/>
    <w:uiPriority w:val="20"/>
    <w:qFormat/>
    <w:rsid w:val="00DA3EBF"/>
    <w:rPr>
      <w:i/>
      <w:iCs/>
    </w:rPr>
  </w:style>
  <w:style w:type="paragraph" w:styleId="NoSpacing">
    <w:name w:val="No Spacing"/>
    <w:uiPriority w:val="1"/>
    <w:qFormat/>
    <w:rsid w:val="00DA3EBF"/>
    <w:pPr>
      <w:spacing w:after="0" w:line="240" w:lineRule="auto"/>
    </w:pPr>
  </w:style>
  <w:style w:type="paragraph" w:styleId="Quote">
    <w:name w:val="Quote"/>
    <w:basedOn w:val="Normal"/>
    <w:next w:val="Normal"/>
    <w:link w:val="QuoteChar"/>
    <w:uiPriority w:val="29"/>
    <w:qFormat/>
    <w:rsid w:val="00DA3EB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A3EBF"/>
    <w:rPr>
      <w:i/>
      <w:iCs/>
    </w:rPr>
  </w:style>
  <w:style w:type="paragraph" w:styleId="IntenseQuote">
    <w:name w:val="Intense Quote"/>
    <w:basedOn w:val="Normal"/>
    <w:next w:val="Normal"/>
    <w:link w:val="IntenseQuoteChar"/>
    <w:uiPriority w:val="30"/>
    <w:qFormat/>
    <w:rsid w:val="00DA3EB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A3EB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A3EBF"/>
    <w:rPr>
      <w:i/>
      <w:iCs/>
      <w:color w:val="595959" w:themeColor="text1" w:themeTint="A6"/>
    </w:rPr>
  </w:style>
  <w:style w:type="character" w:styleId="IntenseEmphasis">
    <w:name w:val="Intense Emphasis"/>
    <w:basedOn w:val="DefaultParagraphFont"/>
    <w:uiPriority w:val="21"/>
    <w:qFormat/>
    <w:rsid w:val="00DA3EBF"/>
    <w:rPr>
      <w:b/>
      <w:bCs/>
      <w:i/>
      <w:iCs/>
    </w:rPr>
  </w:style>
  <w:style w:type="character" w:styleId="SubtleReference">
    <w:name w:val="Subtle Reference"/>
    <w:basedOn w:val="DefaultParagraphFont"/>
    <w:uiPriority w:val="31"/>
    <w:qFormat/>
    <w:rsid w:val="00DA3EBF"/>
    <w:rPr>
      <w:smallCaps/>
      <w:color w:val="404040" w:themeColor="text1" w:themeTint="BF"/>
    </w:rPr>
  </w:style>
  <w:style w:type="character" w:styleId="IntenseReference">
    <w:name w:val="Intense Reference"/>
    <w:basedOn w:val="DefaultParagraphFont"/>
    <w:uiPriority w:val="32"/>
    <w:qFormat/>
    <w:rsid w:val="00DA3EBF"/>
    <w:rPr>
      <w:b/>
      <w:bCs/>
      <w:smallCaps/>
      <w:u w:val="single"/>
    </w:rPr>
  </w:style>
  <w:style w:type="character" w:styleId="BookTitle">
    <w:name w:val="Book Title"/>
    <w:basedOn w:val="DefaultParagraphFont"/>
    <w:uiPriority w:val="33"/>
    <w:qFormat/>
    <w:rsid w:val="00DA3EBF"/>
    <w:rPr>
      <w:b/>
      <w:bCs/>
      <w:smallCaps/>
    </w:rPr>
  </w:style>
  <w:style w:type="paragraph" w:styleId="TOCHeading">
    <w:name w:val="TOC Heading"/>
    <w:basedOn w:val="Heading1"/>
    <w:next w:val="Normal"/>
    <w:uiPriority w:val="39"/>
    <w:semiHidden/>
    <w:unhideWhenUsed/>
    <w:qFormat/>
    <w:rsid w:val="00DA3EB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24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www.visualstudio.com/get-started/setup/set-up-v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help.github.com/categories/bootcamp/"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visualstudio.com/"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github.com/"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24DFED99F65546BCB6C1289B454770" ma:contentTypeVersion="3" ma:contentTypeDescription="Create a new document." ma:contentTypeScope="" ma:versionID="4d50d1e7a2367af26fe58390031d5fbd">
  <xsd:schema xmlns:xsd="http://www.w3.org/2001/XMLSchema" xmlns:xs="http://www.w3.org/2001/XMLSchema" xmlns:p="http://schemas.microsoft.com/office/2006/metadata/properties" xmlns:ns2="2ea8513e-ca77-4223-91d5-a99abe791793" targetNamespace="http://schemas.microsoft.com/office/2006/metadata/properties" ma:root="true" ma:fieldsID="77d9a9b99d12a6b2dea0f547d826b911" ns2:_="">
    <xsd:import namespace="2ea8513e-ca77-4223-91d5-a99abe791793"/>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a8513e-ca77-4223-91d5-a99abe79179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2648E-AD32-41DE-A506-D163ED117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a8513e-ca77-4223-91d5-a99abe791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B986EF-DA09-469E-A66D-58F1280EC709}">
  <ds:schemaRefs>
    <ds:schemaRef ds:uri="2ea8513e-ca77-4223-91d5-a99abe791793"/>
    <ds:schemaRef ds:uri="http://purl.org/dc/term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11F861ED-E3A3-4966-9E46-AB9BDDB426F3}">
  <ds:schemaRefs>
    <ds:schemaRef ds:uri="http://schemas.microsoft.com/sharepoint/v3/contenttype/forms"/>
  </ds:schemaRefs>
</ds:datastoreItem>
</file>

<file path=customXml/itemProps4.xml><?xml version="1.0" encoding="utf-8"?>
<ds:datastoreItem xmlns:ds="http://schemas.openxmlformats.org/officeDocument/2006/customXml" ds:itemID="{92D8AEA7-C841-49DE-BB78-514C581F3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Nokia Oyj</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Sheahan</dc:creator>
  <cp:keywords/>
  <dc:description/>
  <cp:lastModifiedBy>Patrick Sheahan</cp:lastModifiedBy>
  <cp:revision>8</cp:revision>
  <dcterms:created xsi:type="dcterms:W3CDTF">2015-09-29T19:53:00Z</dcterms:created>
  <dcterms:modified xsi:type="dcterms:W3CDTF">2015-09-29T23:01:00Z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0x0101003D24DFED99F65546BCB6C1289B454770</vt:lpwstr>
  </property>
</Properties>
</file>